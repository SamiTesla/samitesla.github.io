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ECFBC" w14:textId="77777777" w:rsidR="00262372" w:rsidRDefault="002F2C94">
      <w:pPr>
        <w:pStyle w:val="Title"/>
      </w:pPr>
      <w:commentRangeStart w:id="0"/>
      <w:r>
        <w:rPr>
          <w:spacing w:val="16"/>
          <w:w w:val="145"/>
        </w:rPr>
        <w:t>Samir</w:t>
      </w:r>
      <w:r>
        <w:rPr>
          <w:spacing w:val="-3"/>
          <w:w w:val="145"/>
        </w:rPr>
        <w:t xml:space="preserve"> </w:t>
      </w:r>
      <w:r>
        <w:rPr>
          <w:spacing w:val="20"/>
          <w:w w:val="145"/>
        </w:rPr>
        <w:t>Ahmed</w:t>
      </w:r>
      <w:commentRangeEnd w:id="0"/>
      <w:r w:rsidR="000E5C87">
        <w:rPr>
          <w:rStyle w:val="CommentReference"/>
          <w:rFonts w:ascii="Cambria" w:eastAsia="Cambria" w:hAnsi="Cambria" w:cs="Cambria"/>
          <w:b w:val="0"/>
          <w:bCs w:val="0"/>
        </w:rPr>
        <w:commentReference w:id="0"/>
      </w:r>
    </w:p>
    <w:p w14:paraId="1BB410D4" w14:textId="77777777" w:rsidR="00262372" w:rsidRDefault="002F2C94">
      <w:pPr>
        <w:pStyle w:val="BodyText"/>
        <w:spacing w:line="229" w:lineRule="exact"/>
        <w:ind w:left="0" w:right="205"/>
        <w:jc w:val="right"/>
      </w:pPr>
      <w:r>
        <w:rPr>
          <w:noProof/>
        </w:rPr>
        <mc:AlternateContent>
          <mc:Choice Requires="wps">
            <w:drawing>
              <wp:anchor distT="0" distB="0" distL="0" distR="0" simplePos="0" relativeHeight="487587840" behindDoc="1" locked="0" layoutInCell="1" allowOverlap="1" wp14:anchorId="2CB17415" wp14:editId="2EBF2139">
                <wp:simplePos x="0" y="0"/>
                <wp:positionH relativeFrom="page">
                  <wp:posOffset>3704844</wp:posOffset>
                </wp:positionH>
                <wp:positionV relativeFrom="paragraph">
                  <wp:posOffset>164801</wp:posOffset>
                </wp:positionV>
                <wp:extent cx="27813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0" cy="1270"/>
                        </a:xfrm>
                        <a:custGeom>
                          <a:avLst/>
                          <a:gdLst/>
                          <a:ahLst/>
                          <a:cxnLst/>
                          <a:rect l="l" t="t" r="r" b="b"/>
                          <a:pathLst>
                            <a:path w="2781300">
                              <a:moveTo>
                                <a:pt x="0" y="0"/>
                              </a:moveTo>
                              <a:lnTo>
                                <a:pt x="2781300"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A4F614" id="Graphic 1" o:spid="_x0000_s1026" style="position:absolute;margin-left:291.7pt;margin-top:13pt;width:219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781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" path="m,l2781300,e" filled="f" strokeweight=".36pt">
                <v:path arrowok="t"/>
                <w10:wrap type="topAndBottom" anchorx="page"/>
              </v:shape>
            </w:pict>
          </mc:Fallback>
        </mc:AlternateContent>
      </w:r>
      <w:r>
        <w:rPr>
          <w:w w:val="105"/>
        </w:rPr>
        <w:t>510-299-1329</w:t>
      </w:r>
      <w:r>
        <w:rPr>
          <w:spacing w:val="43"/>
          <w:w w:val="105"/>
        </w:rPr>
        <w:t xml:space="preserve"> </w:t>
      </w:r>
      <w:r>
        <w:rPr>
          <w:rFonts w:ascii="Times New Roman"/>
          <w:i/>
          <w:w w:val="105"/>
        </w:rPr>
        <w:t>|</w:t>
      </w:r>
      <w:r>
        <w:rPr>
          <w:rFonts w:ascii="Times New Roman"/>
          <w:i/>
          <w:spacing w:val="32"/>
          <w:w w:val="105"/>
        </w:rPr>
        <w:t xml:space="preserve"> </w:t>
      </w:r>
      <w:hyperlink r:id="rId9">
        <w:r>
          <w:rPr>
            <w:color w:val="0000FF"/>
            <w:w w:val="105"/>
            <w:u w:val="single" w:color="0000FF"/>
          </w:rPr>
          <w:t>samirahmed@ucmerced.edu</w:t>
        </w:r>
      </w:hyperlink>
      <w:r>
        <w:rPr>
          <w:color w:val="0000FF"/>
          <w:spacing w:val="36"/>
          <w:w w:val="105"/>
        </w:rPr>
        <w:t xml:space="preserve"> </w:t>
      </w:r>
      <w:r>
        <w:rPr>
          <w:rFonts w:ascii="Times New Roman"/>
          <w:i/>
          <w:w w:val="105"/>
        </w:rPr>
        <w:t>|</w:t>
      </w:r>
      <w:r>
        <w:rPr>
          <w:rFonts w:ascii="Times New Roman"/>
          <w:i/>
          <w:spacing w:val="32"/>
          <w:w w:val="105"/>
        </w:rPr>
        <w:t xml:space="preserve"> </w:t>
      </w:r>
      <w:r>
        <w:rPr>
          <w:w w:val="105"/>
        </w:rPr>
        <w:t>US</w:t>
      </w:r>
      <w:r>
        <w:rPr>
          <w:spacing w:val="33"/>
          <w:w w:val="105"/>
        </w:rPr>
        <w:t xml:space="preserve"> </w:t>
      </w:r>
      <w:r>
        <w:rPr>
          <w:w w:val="105"/>
        </w:rPr>
        <w:t>Citizen</w:t>
      </w:r>
      <w:r>
        <w:rPr>
          <w:spacing w:val="4"/>
          <w:w w:val="160"/>
        </w:rPr>
        <w:t xml:space="preserve"> </w:t>
      </w:r>
      <w:r>
        <w:rPr>
          <w:w w:val="160"/>
        </w:rPr>
        <w:t>|</w:t>
      </w:r>
      <w:r>
        <w:rPr>
          <w:spacing w:val="4"/>
          <w:w w:val="160"/>
        </w:rPr>
        <w:t xml:space="preserve"> </w:t>
      </w:r>
      <w:r>
        <w:rPr>
          <w:w w:val="105"/>
        </w:rPr>
        <w:t>Open</w:t>
      </w:r>
      <w:r>
        <w:rPr>
          <w:spacing w:val="31"/>
          <w:w w:val="105"/>
        </w:rPr>
        <w:t xml:space="preserve"> </w:t>
      </w:r>
      <w:proofErr w:type="gramStart"/>
      <w:r>
        <w:rPr>
          <w:w w:val="105"/>
        </w:rPr>
        <w:t>To</w:t>
      </w:r>
      <w:proofErr w:type="gramEnd"/>
      <w:r>
        <w:rPr>
          <w:spacing w:val="30"/>
          <w:w w:val="105"/>
        </w:rPr>
        <w:t xml:space="preserve"> </w:t>
      </w:r>
      <w:r>
        <w:rPr>
          <w:w w:val="105"/>
        </w:rPr>
        <w:t>Relocation</w:t>
      </w:r>
      <w:r>
        <w:rPr>
          <w:spacing w:val="4"/>
          <w:w w:val="160"/>
        </w:rPr>
        <w:t xml:space="preserve"> </w:t>
      </w:r>
      <w:r>
        <w:rPr>
          <w:w w:val="160"/>
        </w:rPr>
        <w:t>|</w:t>
      </w:r>
      <w:r>
        <w:rPr>
          <w:spacing w:val="4"/>
          <w:w w:val="160"/>
        </w:rPr>
        <w:t xml:space="preserve"> </w:t>
      </w:r>
      <w:r>
        <w:rPr>
          <w:spacing w:val="-2"/>
          <w:w w:val="105"/>
        </w:rPr>
        <w:t>github.com/</w:t>
      </w:r>
      <w:proofErr w:type="spellStart"/>
      <w:r>
        <w:rPr>
          <w:spacing w:val="-2"/>
          <w:w w:val="105"/>
        </w:rPr>
        <w:t>samitesla</w:t>
      </w:r>
      <w:proofErr w:type="spellEnd"/>
    </w:p>
    <w:p w14:paraId="65F64AF7" w14:textId="77777777" w:rsidR="00262372" w:rsidRDefault="002F2C94">
      <w:pPr>
        <w:pStyle w:val="Heading2"/>
        <w:spacing w:before="83" w:after="56"/>
      </w:pPr>
      <w:r>
        <w:rPr>
          <w:spacing w:val="-2"/>
          <w:w w:val="130"/>
        </w:rPr>
        <w:t>Objective</w:t>
      </w:r>
    </w:p>
    <w:p w14:paraId="34A6CE2E" w14:textId="77777777" w:rsidR="00262372" w:rsidRDefault="002F2C94">
      <w:pPr>
        <w:pStyle w:val="BodyText"/>
        <w:spacing w:line="20" w:lineRule="exact"/>
        <w:ind w:left="256"/>
        <w:rPr>
          <w:sz w:val="2"/>
        </w:rPr>
      </w:pPr>
      <w:r>
        <w:rPr>
          <w:noProof/>
          <w:sz w:val="2"/>
        </w:rPr>
        <mc:AlternateContent>
          <mc:Choice Requires="wpg">
            <w:drawing>
              <wp:inline distT="0" distB="0" distL="0" distR="0" wp14:anchorId="756A5687" wp14:editId="0B867C8C">
                <wp:extent cx="6858000" cy="5080"/>
                <wp:effectExtent l="9525" t="0" r="0"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080"/>
                          <a:chOff x="0" y="0"/>
                          <a:chExt cx="6858000" cy="5080"/>
                        </a:xfrm>
                      </wpg:grpSpPr>
                      <wps:wsp>
                        <wps:cNvPr id="3" name="Graphic 3"/>
                        <wps:cNvSpPr/>
                        <wps:spPr>
                          <a:xfrm>
                            <a:off x="0" y="2286"/>
                            <a:ext cx="6858000" cy="1270"/>
                          </a:xfrm>
                          <a:custGeom>
                            <a:avLst/>
                            <a:gdLst/>
                            <a:ahLst/>
                            <a:cxnLst/>
                            <a:rect l="l" t="t" r="r" b="b"/>
                            <a:pathLst>
                              <a:path w="6858000">
                                <a:moveTo>
                                  <a:pt x="0" y="0"/>
                                </a:moveTo>
                                <a:lnTo>
                                  <a:pt x="6858000" y="0"/>
                                </a:lnTo>
                              </a:path>
                            </a:pathLst>
                          </a:custGeom>
                          <a:ln w="45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BB3F36A" id="Group 2"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">
                <v:shape id="Graphic 3" o:spid="_x0000_s1027" style="position:absolute;top:22;width:68580;height:13;visibility:visible;mso-wrap-style:square;v-text-anchor:top" coordsize="685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" path="m,l6858000,e" filled="f" strokeweight=".36pt">
                  <v:path arrowok="t"/>
                </v:shape>
                <w10:anchorlock/>
              </v:group>
            </w:pict>
          </mc:Fallback>
        </mc:AlternateContent>
      </w:r>
    </w:p>
    <w:p w14:paraId="7E409C7D" w14:textId="77777777" w:rsidR="00262372" w:rsidRDefault="002F2C94">
      <w:pPr>
        <w:ind w:left="456"/>
        <w:rPr>
          <w:rFonts w:ascii="Times New Roman"/>
          <w:sz w:val="24"/>
        </w:rPr>
      </w:pPr>
      <w:r>
        <w:rPr>
          <w:rFonts w:ascii="Times New Roman"/>
          <w:w w:val="105"/>
          <w:sz w:val="24"/>
        </w:rPr>
        <w:t>Looking</w:t>
      </w:r>
      <w:r>
        <w:rPr>
          <w:rFonts w:ascii="Times New Roman"/>
          <w:spacing w:val="-8"/>
          <w:w w:val="105"/>
          <w:sz w:val="24"/>
        </w:rPr>
        <w:t xml:space="preserve"> </w:t>
      </w:r>
      <w:r>
        <w:rPr>
          <w:rFonts w:ascii="Times New Roman"/>
          <w:w w:val="105"/>
          <w:sz w:val="24"/>
        </w:rPr>
        <w:t>to</w:t>
      </w:r>
      <w:r>
        <w:rPr>
          <w:rFonts w:ascii="Times New Roman"/>
          <w:spacing w:val="-5"/>
          <w:w w:val="105"/>
          <w:sz w:val="24"/>
        </w:rPr>
        <w:t xml:space="preserve"> </w:t>
      </w:r>
      <w:r>
        <w:rPr>
          <w:rFonts w:ascii="Times New Roman"/>
          <w:w w:val="105"/>
          <w:sz w:val="24"/>
        </w:rPr>
        <w:t>acquire</w:t>
      </w:r>
      <w:r>
        <w:rPr>
          <w:rFonts w:ascii="Times New Roman"/>
          <w:spacing w:val="-11"/>
          <w:w w:val="105"/>
          <w:sz w:val="24"/>
        </w:rPr>
        <w:t xml:space="preserve"> </w:t>
      </w:r>
      <w:r>
        <w:rPr>
          <w:rFonts w:ascii="Times New Roman"/>
          <w:w w:val="105"/>
          <w:sz w:val="24"/>
        </w:rPr>
        <w:t>full-time</w:t>
      </w:r>
      <w:r>
        <w:rPr>
          <w:rFonts w:ascii="Times New Roman"/>
          <w:spacing w:val="-9"/>
          <w:w w:val="105"/>
          <w:sz w:val="24"/>
        </w:rPr>
        <w:t xml:space="preserve"> </w:t>
      </w:r>
      <w:r>
        <w:rPr>
          <w:rFonts w:ascii="Times New Roman"/>
          <w:w w:val="105"/>
          <w:sz w:val="24"/>
        </w:rPr>
        <w:t>internship</w:t>
      </w:r>
      <w:r>
        <w:rPr>
          <w:rFonts w:ascii="Times New Roman"/>
          <w:spacing w:val="-9"/>
          <w:w w:val="105"/>
          <w:sz w:val="24"/>
        </w:rPr>
        <w:t xml:space="preserve"> </w:t>
      </w:r>
      <w:r>
        <w:rPr>
          <w:rFonts w:ascii="Times New Roman"/>
          <w:w w:val="105"/>
          <w:sz w:val="24"/>
        </w:rPr>
        <w:t>or</w:t>
      </w:r>
      <w:r>
        <w:rPr>
          <w:rFonts w:ascii="Times New Roman"/>
          <w:spacing w:val="-6"/>
          <w:w w:val="105"/>
          <w:sz w:val="24"/>
        </w:rPr>
        <w:t xml:space="preserve"> </w:t>
      </w:r>
      <w:r>
        <w:rPr>
          <w:rFonts w:ascii="Times New Roman"/>
          <w:w w:val="105"/>
          <w:sz w:val="24"/>
        </w:rPr>
        <w:t>co-op</w:t>
      </w:r>
      <w:r>
        <w:rPr>
          <w:rFonts w:ascii="Times New Roman"/>
          <w:spacing w:val="-8"/>
          <w:w w:val="105"/>
          <w:sz w:val="24"/>
        </w:rPr>
        <w:t xml:space="preserve"> </w:t>
      </w:r>
      <w:r>
        <w:rPr>
          <w:rFonts w:ascii="Times New Roman"/>
          <w:w w:val="105"/>
          <w:sz w:val="24"/>
        </w:rPr>
        <w:t>in</w:t>
      </w:r>
      <w:r>
        <w:rPr>
          <w:rFonts w:ascii="Times New Roman"/>
          <w:spacing w:val="-9"/>
          <w:w w:val="105"/>
          <w:sz w:val="24"/>
        </w:rPr>
        <w:t xml:space="preserve"> </w:t>
      </w:r>
      <w:commentRangeStart w:id="1"/>
      <w:r>
        <w:rPr>
          <w:rFonts w:ascii="Times New Roman"/>
          <w:w w:val="105"/>
          <w:sz w:val="24"/>
        </w:rPr>
        <w:t>Hardware</w:t>
      </w:r>
      <w:commentRangeEnd w:id="1"/>
      <w:r>
        <w:rPr>
          <w:rStyle w:val="CommentReference"/>
        </w:rPr>
        <w:commentReference w:id="1"/>
      </w:r>
      <w:r>
        <w:rPr>
          <w:rFonts w:ascii="Times New Roman"/>
          <w:w w:val="105"/>
          <w:sz w:val="24"/>
        </w:rPr>
        <w:t>,</w:t>
      </w:r>
      <w:r>
        <w:rPr>
          <w:rFonts w:ascii="Times New Roman"/>
          <w:spacing w:val="-6"/>
          <w:w w:val="105"/>
          <w:sz w:val="24"/>
        </w:rPr>
        <w:t xml:space="preserve"> </w:t>
      </w:r>
      <w:r>
        <w:rPr>
          <w:rFonts w:ascii="Times New Roman"/>
          <w:w w:val="105"/>
          <w:sz w:val="24"/>
        </w:rPr>
        <w:t>Systems,</w:t>
      </w:r>
      <w:r>
        <w:rPr>
          <w:rFonts w:ascii="Times New Roman"/>
          <w:spacing w:val="-7"/>
          <w:w w:val="105"/>
          <w:sz w:val="24"/>
        </w:rPr>
        <w:t xml:space="preserve"> </w:t>
      </w:r>
      <w:r>
        <w:rPr>
          <w:rFonts w:ascii="Times New Roman"/>
          <w:w w:val="105"/>
          <w:sz w:val="24"/>
        </w:rPr>
        <w:t>and</w:t>
      </w:r>
      <w:r>
        <w:rPr>
          <w:rFonts w:ascii="Times New Roman"/>
          <w:spacing w:val="-10"/>
          <w:w w:val="105"/>
          <w:sz w:val="24"/>
        </w:rPr>
        <w:t xml:space="preserve"> </w:t>
      </w:r>
      <w:r>
        <w:rPr>
          <w:rFonts w:ascii="Times New Roman"/>
          <w:w w:val="105"/>
          <w:sz w:val="24"/>
        </w:rPr>
        <w:t>Software</w:t>
      </w:r>
      <w:r>
        <w:rPr>
          <w:rFonts w:ascii="Times New Roman"/>
          <w:spacing w:val="-9"/>
          <w:w w:val="105"/>
          <w:sz w:val="24"/>
        </w:rPr>
        <w:t xml:space="preserve"> </w:t>
      </w:r>
      <w:r>
        <w:rPr>
          <w:rFonts w:ascii="Times New Roman"/>
          <w:spacing w:val="-2"/>
          <w:w w:val="105"/>
          <w:sz w:val="24"/>
        </w:rPr>
        <w:t>Engineering.</w:t>
      </w:r>
    </w:p>
    <w:p w14:paraId="0FC06930" w14:textId="77777777" w:rsidR="00262372" w:rsidRDefault="002F2C94">
      <w:pPr>
        <w:pStyle w:val="Heading2"/>
        <w:spacing w:before="114"/>
      </w:pPr>
      <w:r>
        <w:rPr>
          <w:noProof/>
        </w:rPr>
        <mc:AlternateContent>
          <mc:Choice Requires="wps">
            <w:drawing>
              <wp:anchor distT="0" distB="0" distL="0" distR="0" simplePos="0" relativeHeight="487588864" behindDoc="1" locked="0" layoutInCell="1" allowOverlap="1" wp14:anchorId="4164B1F2" wp14:editId="4F0B5566">
                <wp:simplePos x="0" y="0"/>
                <wp:positionH relativeFrom="page">
                  <wp:posOffset>457200</wp:posOffset>
                </wp:positionH>
                <wp:positionV relativeFrom="paragraph">
                  <wp:posOffset>313450</wp:posOffset>
                </wp:positionV>
                <wp:extent cx="68580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E28188" id="Graphic 4" o:spid="_x0000_s1026" style="position:absolute;margin-left:36pt;margin-top:24.7pt;width:540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" path="m,l6858000,e" filled="f" strokeweight=".36pt">
                <v:path arrowok="t"/>
                <w10:wrap type="topAndBottom" anchorx="page"/>
              </v:shape>
            </w:pict>
          </mc:Fallback>
        </mc:AlternateContent>
      </w:r>
      <w:r>
        <w:rPr>
          <w:spacing w:val="-2"/>
          <w:w w:val="125"/>
        </w:rPr>
        <w:t>Education</w:t>
      </w:r>
    </w:p>
    <w:p w14:paraId="639020FD" w14:textId="77777777" w:rsidR="00262372" w:rsidRDefault="002F2C94">
      <w:pPr>
        <w:tabs>
          <w:tab w:val="left" w:pos="9695"/>
        </w:tabs>
        <w:spacing w:line="304" w:lineRule="exact"/>
        <w:ind w:left="456"/>
        <w:rPr>
          <w:rFonts w:ascii="Times New Roman"/>
          <w:sz w:val="24"/>
        </w:rPr>
      </w:pPr>
      <w:r>
        <w:rPr>
          <w:rFonts w:ascii="Palatino Linotype"/>
          <w:b/>
          <w:sz w:val="24"/>
        </w:rPr>
        <w:t>University</w:t>
      </w:r>
      <w:r>
        <w:rPr>
          <w:rFonts w:ascii="Palatino Linotype"/>
          <w:b/>
          <w:spacing w:val="44"/>
          <w:sz w:val="24"/>
        </w:rPr>
        <w:t xml:space="preserve"> </w:t>
      </w:r>
      <w:r>
        <w:rPr>
          <w:rFonts w:ascii="Palatino Linotype"/>
          <w:b/>
          <w:sz w:val="24"/>
        </w:rPr>
        <w:t>of</w:t>
      </w:r>
      <w:r>
        <w:rPr>
          <w:rFonts w:ascii="Palatino Linotype"/>
          <w:b/>
          <w:spacing w:val="47"/>
          <w:sz w:val="24"/>
        </w:rPr>
        <w:t xml:space="preserve"> </w:t>
      </w:r>
      <w:r>
        <w:rPr>
          <w:rFonts w:ascii="Palatino Linotype"/>
          <w:b/>
          <w:sz w:val="24"/>
        </w:rPr>
        <w:t>California,</w:t>
      </w:r>
      <w:r>
        <w:rPr>
          <w:rFonts w:ascii="Palatino Linotype"/>
          <w:b/>
          <w:spacing w:val="50"/>
          <w:sz w:val="24"/>
        </w:rPr>
        <w:t xml:space="preserve"> </w:t>
      </w:r>
      <w:r>
        <w:rPr>
          <w:rFonts w:ascii="Palatino Linotype"/>
          <w:b/>
          <w:spacing w:val="-2"/>
          <w:sz w:val="24"/>
        </w:rPr>
        <w:t>Merced</w:t>
      </w:r>
      <w:r>
        <w:rPr>
          <w:rFonts w:ascii="Palatino Linotype"/>
          <w:b/>
          <w:sz w:val="24"/>
        </w:rPr>
        <w:tab/>
      </w:r>
      <w:proofErr w:type="spellStart"/>
      <w:r>
        <w:rPr>
          <w:rFonts w:ascii="Times New Roman"/>
          <w:sz w:val="24"/>
        </w:rPr>
        <w:t>Merced</w:t>
      </w:r>
      <w:proofErr w:type="spellEnd"/>
      <w:r>
        <w:rPr>
          <w:rFonts w:ascii="Times New Roman"/>
          <w:sz w:val="24"/>
        </w:rPr>
        <w:t>,</w:t>
      </w:r>
      <w:r>
        <w:rPr>
          <w:rFonts w:ascii="Times New Roman"/>
          <w:spacing w:val="20"/>
          <w:sz w:val="24"/>
        </w:rPr>
        <w:t xml:space="preserve"> </w:t>
      </w:r>
      <w:r>
        <w:rPr>
          <w:rFonts w:ascii="Times New Roman"/>
          <w:spacing w:val="-7"/>
          <w:sz w:val="24"/>
        </w:rPr>
        <w:t>CA</w:t>
      </w:r>
    </w:p>
    <w:p w14:paraId="2B4E7FD9" w14:textId="77777777" w:rsidR="00262372" w:rsidRDefault="002F2C94">
      <w:pPr>
        <w:tabs>
          <w:tab w:val="left" w:pos="8488"/>
        </w:tabs>
        <w:spacing w:line="273" w:lineRule="exact"/>
        <w:ind w:right="266"/>
        <w:jc w:val="right"/>
        <w:rPr>
          <w:rFonts w:ascii="Times New Roman" w:hAnsi="Times New Roman"/>
          <w:sz w:val="24"/>
        </w:rPr>
      </w:pPr>
      <w:r>
        <w:rPr>
          <w:i/>
          <w:w w:val="105"/>
          <w:sz w:val="24"/>
        </w:rPr>
        <w:t>BS</w:t>
      </w:r>
      <w:r>
        <w:rPr>
          <w:i/>
          <w:spacing w:val="72"/>
          <w:w w:val="105"/>
          <w:sz w:val="24"/>
        </w:rPr>
        <w:t xml:space="preserve"> </w:t>
      </w:r>
      <w:r>
        <w:rPr>
          <w:i/>
          <w:w w:val="105"/>
          <w:sz w:val="24"/>
        </w:rPr>
        <w:t>Computer</w:t>
      </w:r>
      <w:r>
        <w:rPr>
          <w:i/>
          <w:spacing w:val="72"/>
          <w:w w:val="105"/>
          <w:sz w:val="24"/>
        </w:rPr>
        <w:t xml:space="preserve"> </w:t>
      </w:r>
      <w:r>
        <w:rPr>
          <w:i/>
          <w:w w:val="105"/>
          <w:sz w:val="24"/>
        </w:rPr>
        <w:t>Science</w:t>
      </w:r>
      <w:r>
        <w:rPr>
          <w:i/>
          <w:spacing w:val="57"/>
          <w:w w:val="150"/>
          <w:sz w:val="24"/>
        </w:rPr>
        <w:t xml:space="preserve"> </w:t>
      </w:r>
      <w:r>
        <w:rPr>
          <w:i/>
          <w:w w:val="105"/>
          <w:sz w:val="24"/>
        </w:rPr>
        <w:t>and</w:t>
      </w:r>
      <w:r>
        <w:rPr>
          <w:i/>
          <w:spacing w:val="73"/>
          <w:w w:val="105"/>
          <w:sz w:val="24"/>
        </w:rPr>
        <w:t xml:space="preserve"> </w:t>
      </w:r>
      <w:r>
        <w:rPr>
          <w:i/>
          <w:spacing w:val="-2"/>
          <w:w w:val="105"/>
          <w:sz w:val="24"/>
        </w:rPr>
        <w:t>Engineering</w:t>
      </w:r>
      <w:r>
        <w:rPr>
          <w:i/>
          <w:sz w:val="24"/>
        </w:rPr>
        <w:tab/>
      </w:r>
      <w:r>
        <w:rPr>
          <w:rFonts w:ascii="Times New Roman" w:hAnsi="Times New Roman"/>
          <w:w w:val="90"/>
          <w:sz w:val="24"/>
        </w:rPr>
        <w:t>Aug</w:t>
      </w:r>
      <w:r>
        <w:rPr>
          <w:rFonts w:ascii="Times New Roman" w:hAnsi="Times New Roman"/>
          <w:spacing w:val="1"/>
          <w:sz w:val="24"/>
        </w:rPr>
        <w:t xml:space="preserve"> </w:t>
      </w:r>
      <w:r>
        <w:rPr>
          <w:rFonts w:ascii="Times New Roman" w:hAnsi="Times New Roman"/>
          <w:w w:val="90"/>
          <w:sz w:val="24"/>
        </w:rPr>
        <w:t>2024</w:t>
      </w:r>
      <w:r>
        <w:rPr>
          <w:rFonts w:ascii="Times New Roman" w:hAnsi="Times New Roman"/>
          <w:spacing w:val="-2"/>
          <w:w w:val="90"/>
          <w:sz w:val="24"/>
        </w:rPr>
        <w:t xml:space="preserve"> </w:t>
      </w:r>
      <w:r>
        <w:rPr>
          <w:rFonts w:ascii="Times New Roman" w:hAnsi="Times New Roman"/>
          <w:w w:val="90"/>
          <w:sz w:val="24"/>
        </w:rPr>
        <w:t>–</w:t>
      </w:r>
      <w:r>
        <w:rPr>
          <w:rFonts w:ascii="Times New Roman" w:hAnsi="Times New Roman"/>
          <w:spacing w:val="-6"/>
          <w:w w:val="90"/>
          <w:sz w:val="24"/>
        </w:rPr>
        <w:t xml:space="preserve"> </w:t>
      </w:r>
      <w:r>
        <w:rPr>
          <w:rFonts w:ascii="Times New Roman" w:hAnsi="Times New Roman"/>
          <w:w w:val="90"/>
          <w:sz w:val="24"/>
        </w:rPr>
        <w:t>May</w:t>
      </w:r>
      <w:r>
        <w:rPr>
          <w:rFonts w:ascii="Times New Roman" w:hAnsi="Times New Roman"/>
          <w:spacing w:val="-2"/>
          <w:w w:val="90"/>
          <w:sz w:val="24"/>
        </w:rPr>
        <w:t xml:space="preserve"> </w:t>
      </w:r>
      <w:r>
        <w:rPr>
          <w:rFonts w:ascii="Times New Roman" w:hAnsi="Times New Roman"/>
          <w:spacing w:val="-4"/>
          <w:w w:val="90"/>
          <w:sz w:val="24"/>
        </w:rPr>
        <w:t>2028</w:t>
      </w:r>
    </w:p>
    <w:p w14:paraId="7D8B7DEC" w14:textId="77777777" w:rsidR="00262372" w:rsidRDefault="002F2C94">
      <w:pPr>
        <w:spacing w:before="18"/>
        <w:ind w:right="276"/>
        <w:jc w:val="right"/>
        <w:rPr>
          <w:i/>
          <w:sz w:val="24"/>
        </w:rPr>
      </w:pPr>
      <w:r>
        <w:rPr>
          <w:i/>
          <w:w w:val="105"/>
          <w:sz w:val="24"/>
        </w:rPr>
        <w:t>Class-Standing:</w:t>
      </w:r>
      <w:r>
        <w:rPr>
          <w:i/>
          <w:spacing w:val="77"/>
          <w:w w:val="105"/>
          <w:sz w:val="24"/>
        </w:rPr>
        <w:t xml:space="preserve"> </w:t>
      </w:r>
      <w:r>
        <w:rPr>
          <w:i/>
          <w:spacing w:val="-2"/>
          <w:w w:val="105"/>
          <w:sz w:val="24"/>
        </w:rPr>
        <w:t>Freshman</w:t>
      </w:r>
    </w:p>
    <w:p w14:paraId="6B6ABB9F" w14:textId="1892CDB5" w:rsidR="00262372" w:rsidRDefault="002F2C94">
      <w:pPr>
        <w:spacing w:line="317" w:lineRule="exact"/>
        <w:ind w:left="455"/>
        <w:rPr>
          <w:rFonts w:ascii="Palatino Linotype"/>
          <w:b/>
          <w:sz w:val="24"/>
        </w:rPr>
      </w:pPr>
      <w:r>
        <w:rPr>
          <w:rFonts w:ascii="Palatino Linotype"/>
          <w:b/>
          <w:sz w:val="24"/>
        </w:rPr>
        <w:t>GPA:</w:t>
      </w:r>
      <w:r>
        <w:rPr>
          <w:rFonts w:ascii="Palatino Linotype"/>
          <w:b/>
          <w:spacing w:val="-9"/>
          <w:sz w:val="24"/>
        </w:rPr>
        <w:t xml:space="preserve"> </w:t>
      </w:r>
      <w:r>
        <w:rPr>
          <w:rFonts w:ascii="Palatino Linotype"/>
          <w:b/>
          <w:sz w:val="24"/>
        </w:rPr>
        <w:t>4.0,</w:t>
      </w:r>
      <w:r>
        <w:rPr>
          <w:rFonts w:ascii="Palatino Linotype"/>
          <w:b/>
          <w:spacing w:val="-8"/>
          <w:sz w:val="24"/>
        </w:rPr>
        <w:t xml:space="preserve"> </w:t>
      </w:r>
      <w:del w:id="2" w:author="Mina Tawfick" w:date="2024-10-17T22:41:00Z" w16du:dateUtc="2024-10-18T05:41:00Z">
        <w:r w:rsidDel="000E5C87">
          <w:rPr>
            <w:rFonts w:ascii="Palatino Linotype"/>
            <w:b/>
            <w:sz w:val="24"/>
          </w:rPr>
          <w:delText>High</w:delText>
        </w:r>
        <w:r w:rsidDel="000E5C87">
          <w:rPr>
            <w:rFonts w:ascii="Palatino Linotype"/>
            <w:b/>
            <w:spacing w:val="-8"/>
            <w:sz w:val="24"/>
          </w:rPr>
          <w:delText xml:space="preserve"> </w:delText>
        </w:r>
        <w:r w:rsidDel="000E5C87">
          <w:rPr>
            <w:rFonts w:ascii="Palatino Linotype"/>
            <w:b/>
            <w:sz w:val="24"/>
          </w:rPr>
          <w:delText>School</w:delText>
        </w:r>
        <w:r w:rsidDel="000E5C87">
          <w:rPr>
            <w:rFonts w:ascii="Palatino Linotype"/>
            <w:b/>
            <w:spacing w:val="-5"/>
            <w:sz w:val="24"/>
          </w:rPr>
          <w:delText xml:space="preserve"> </w:delText>
        </w:r>
        <w:r w:rsidDel="000E5C87">
          <w:rPr>
            <w:rFonts w:ascii="Palatino Linotype"/>
            <w:b/>
            <w:sz w:val="24"/>
          </w:rPr>
          <w:delText>GPA:</w:delText>
        </w:r>
        <w:r w:rsidDel="000E5C87">
          <w:rPr>
            <w:rFonts w:ascii="Palatino Linotype"/>
            <w:b/>
            <w:spacing w:val="-6"/>
            <w:sz w:val="24"/>
          </w:rPr>
          <w:delText xml:space="preserve"> </w:delText>
        </w:r>
        <w:r w:rsidDel="000E5C87">
          <w:rPr>
            <w:rFonts w:ascii="Palatino Linotype"/>
            <w:b/>
            <w:spacing w:val="-4"/>
            <w:sz w:val="24"/>
          </w:rPr>
          <w:delText>3.75</w:delText>
        </w:r>
      </w:del>
    </w:p>
    <w:p w14:paraId="78ACAA62" w14:textId="77777777" w:rsidR="00262372" w:rsidRDefault="002F2C94">
      <w:pPr>
        <w:spacing w:before="101"/>
        <w:ind w:left="240"/>
        <w:rPr>
          <w:sz w:val="28"/>
        </w:rPr>
      </w:pPr>
      <w:r>
        <w:rPr>
          <w:noProof/>
        </w:rPr>
        <mc:AlternateContent>
          <mc:Choice Requires="wps">
            <w:drawing>
              <wp:anchor distT="0" distB="0" distL="0" distR="0" simplePos="0" relativeHeight="487589376" behindDoc="1" locked="0" layoutInCell="1" allowOverlap="1" wp14:anchorId="00D804A6" wp14:editId="7A36F891">
                <wp:simplePos x="0" y="0"/>
                <wp:positionH relativeFrom="page">
                  <wp:posOffset>457200</wp:posOffset>
                </wp:positionH>
                <wp:positionV relativeFrom="paragraph">
                  <wp:posOffset>304904</wp:posOffset>
                </wp:positionV>
                <wp:extent cx="6858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D0DD2F" id="Graphic 5" o:spid="_x0000_s1026" style="position:absolute;margin-left:36pt;margin-top:24pt;width:540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" path="m,l6858000,e" filled="f" strokeweight=".36pt">
                <v:path arrowok="t"/>
                <w10:wrap type="topAndBottom" anchorx="page"/>
              </v:shape>
            </w:pict>
          </mc:Fallback>
        </mc:AlternateContent>
      </w:r>
      <w:r>
        <w:rPr>
          <w:w w:val="125"/>
          <w:sz w:val="28"/>
        </w:rPr>
        <w:t>Skills</w:t>
      </w:r>
      <w:r>
        <w:rPr>
          <w:spacing w:val="44"/>
          <w:w w:val="125"/>
          <w:sz w:val="28"/>
        </w:rPr>
        <w:t xml:space="preserve"> </w:t>
      </w:r>
      <w:r>
        <w:rPr>
          <w:w w:val="125"/>
          <w:sz w:val="28"/>
        </w:rPr>
        <w:t>and</w:t>
      </w:r>
      <w:r>
        <w:rPr>
          <w:spacing w:val="45"/>
          <w:w w:val="125"/>
          <w:sz w:val="28"/>
        </w:rPr>
        <w:t xml:space="preserve"> </w:t>
      </w:r>
      <w:r>
        <w:rPr>
          <w:spacing w:val="-2"/>
          <w:w w:val="125"/>
          <w:sz w:val="28"/>
        </w:rPr>
        <w:t>Certifications</w:t>
      </w:r>
    </w:p>
    <w:p w14:paraId="131179E6" w14:textId="77777777" w:rsidR="00262372" w:rsidRDefault="002F2C94">
      <w:pPr>
        <w:pStyle w:val="Heading1"/>
        <w:spacing w:line="346" w:lineRule="exact"/>
        <w:ind w:left="455"/>
      </w:pPr>
      <w:r>
        <w:rPr>
          <w:spacing w:val="-2"/>
          <w:w w:val="105"/>
        </w:rPr>
        <w:t>Skills</w:t>
      </w:r>
    </w:p>
    <w:p w14:paraId="207E2F9E" w14:textId="77777777" w:rsidR="00262372" w:rsidRDefault="002F2C94">
      <w:pPr>
        <w:spacing w:line="246" w:lineRule="exact"/>
        <w:ind w:left="455"/>
      </w:pPr>
      <w:commentRangeStart w:id="3"/>
      <w:r>
        <w:rPr>
          <w:rFonts w:ascii="Georgia"/>
          <w:b/>
          <w:spacing w:val="-4"/>
          <w:w w:val="110"/>
        </w:rPr>
        <w:t>Extensive</w:t>
      </w:r>
      <w:r>
        <w:rPr>
          <w:rFonts w:ascii="Georgia"/>
          <w:b/>
          <w:spacing w:val="-12"/>
          <w:w w:val="110"/>
        </w:rPr>
        <w:t xml:space="preserve"> </w:t>
      </w:r>
      <w:r>
        <w:rPr>
          <w:rFonts w:ascii="Georgia"/>
          <w:b/>
          <w:spacing w:val="-4"/>
          <w:w w:val="110"/>
        </w:rPr>
        <w:t>Experience</w:t>
      </w:r>
      <w:r>
        <w:rPr>
          <w:rFonts w:ascii="Georgia"/>
          <w:b/>
          <w:spacing w:val="-11"/>
          <w:w w:val="110"/>
        </w:rPr>
        <w:t xml:space="preserve"> </w:t>
      </w:r>
      <w:r>
        <w:rPr>
          <w:spacing w:val="-4"/>
          <w:w w:val="110"/>
        </w:rPr>
        <w:t>with</w:t>
      </w:r>
      <w:r>
        <w:rPr>
          <w:spacing w:val="-10"/>
          <w:w w:val="110"/>
        </w:rPr>
        <w:t xml:space="preserve"> </w:t>
      </w:r>
      <w:r>
        <w:rPr>
          <w:spacing w:val="-4"/>
          <w:w w:val="110"/>
        </w:rPr>
        <w:t>Python,</w:t>
      </w:r>
      <w:r>
        <w:rPr>
          <w:spacing w:val="-9"/>
          <w:w w:val="110"/>
        </w:rPr>
        <w:t xml:space="preserve"> </w:t>
      </w:r>
      <w:r>
        <w:rPr>
          <w:spacing w:val="-4"/>
          <w:w w:val="110"/>
        </w:rPr>
        <w:t>C++,</w:t>
      </w:r>
      <w:r>
        <w:rPr>
          <w:spacing w:val="-9"/>
          <w:w w:val="110"/>
        </w:rPr>
        <w:t xml:space="preserve"> </w:t>
      </w:r>
      <w:r>
        <w:rPr>
          <w:spacing w:val="-4"/>
          <w:w w:val="110"/>
        </w:rPr>
        <w:t>SolidWorks,</w:t>
      </w:r>
      <w:r>
        <w:rPr>
          <w:spacing w:val="-10"/>
          <w:w w:val="110"/>
        </w:rPr>
        <w:t xml:space="preserve"> </w:t>
      </w:r>
      <w:r>
        <w:rPr>
          <w:spacing w:val="-4"/>
          <w:w w:val="110"/>
        </w:rPr>
        <w:t>3D</w:t>
      </w:r>
      <w:r>
        <w:rPr>
          <w:spacing w:val="-9"/>
          <w:w w:val="110"/>
        </w:rPr>
        <w:t xml:space="preserve"> </w:t>
      </w:r>
      <w:r>
        <w:rPr>
          <w:spacing w:val="-4"/>
          <w:w w:val="110"/>
        </w:rPr>
        <w:t>Printing,</w:t>
      </w:r>
      <w:r>
        <w:rPr>
          <w:spacing w:val="-9"/>
          <w:w w:val="110"/>
        </w:rPr>
        <w:t xml:space="preserve"> </w:t>
      </w:r>
      <w:r>
        <w:rPr>
          <w:spacing w:val="-4"/>
          <w:w w:val="110"/>
        </w:rPr>
        <w:t>Mechanical</w:t>
      </w:r>
      <w:r>
        <w:rPr>
          <w:spacing w:val="-8"/>
          <w:w w:val="110"/>
        </w:rPr>
        <w:t xml:space="preserve"> </w:t>
      </w:r>
      <w:r>
        <w:rPr>
          <w:spacing w:val="-4"/>
          <w:w w:val="110"/>
        </w:rPr>
        <w:t>Drawings,</w:t>
      </w:r>
      <w:r>
        <w:rPr>
          <w:spacing w:val="-5"/>
          <w:w w:val="110"/>
        </w:rPr>
        <w:t xml:space="preserve"> </w:t>
      </w:r>
      <w:r>
        <w:rPr>
          <w:spacing w:val="-4"/>
          <w:w w:val="110"/>
        </w:rPr>
        <w:t>Soldering</w:t>
      </w:r>
    </w:p>
    <w:p w14:paraId="23F589AE" w14:textId="55BE557A" w:rsidR="00262372" w:rsidRDefault="002F2C94">
      <w:pPr>
        <w:pStyle w:val="BodyText"/>
        <w:spacing w:before="13"/>
        <w:ind w:left="455"/>
      </w:pPr>
      <w:r>
        <w:rPr>
          <w:rFonts w:ascii="Georgia"/>
          <w:b/>
        </w:rPr>
        <w:t>Proficient</w:t>
      </w:r>
      <w:r>
        <w:rPr>
          <w:rFonts w:ascii="Georgia"/>
          <w:b/>
          <w:spacing w:val="-3"/>
        </w:rPr>
        <w:t xml:space="preserve"> </w:t>
      </w:r>
      <w:commentRangeEnd w:id="3"/>
      <w:r w:rsidR="00BD6BE4">
        <w:rPr>
          <w:rStyle w:val="CommentReference"/>
        </w:rPr>
        <w:commentReference w:id="3"/>
      </w:r>
      <w:r>
        <w:t>with</w:t>
      </w:r>
      <w:r>
        <w:rPr>
          <w:spacing w:val="4"/>
        </w:rPr>
        <w:t xml:space="preserve"> </w:t>
      </w:r>
      <w:r>
        <w:t>Arduino,</w:t>
      </w:r>
      <w:r>
        <w:rPr>
          <w:spacing w:val="-6"/>
        </w:rPr>
        <w:t xml:space="preserve"> </w:t>
      </w:r>
      <w:r>
        <w:t>Ansys</w:t>
      </w:r>
      <w:r>
        <w:rPr>
          <w:spacing w:val="-6"/>
        </w:rPr>
        <w:t xml:space="preserve"> </w:t>
      </w:r>
      <w:r>
        <w:t>Design</w:t>
      </w:r>
      <w:r>
        <w:rPr>
          <w:spacing w:val="-7"/>
        </w:rPr>
        <w:t xml:space="preserve"> </w:t>
      </w:r>
      <w:r>
        <w:t>Modeler</w:t>
      </w:r>
      <w:r w:rsidR="000E5C87">
        <w:t xml:space="preserve"> </w:t>
      </w:r>
      <w:r>
        <w:t>(Geometry),</w:t>
      </w:r>
      <w:r>
        <w:rPr>
          <w:spacing w:val="-7"/>
        </w:rPr>
        <w:t xml:space="preserve"> </w:t>
      </w:r>
      <w:r>
        <w:rPr>
          <w:spacing w:val="-2"/>
        </w:rPr>
        <w:t>Excel,</w:t>
      </w:r>
    </w:p>
    <w:p w14:paraId="1DAFA46A" w14:textId="77777777" w:rsidR="00262372" w:rsidRDefault="002F2C94">
      <w:pPr>
        <w:pStyle w:val="Heading1"/>
        <w:spacing w:before="152"/>
      </w:pPr>
      <w:r>
        <w:rPr>
          <w:spacing w:val="-2"/>
        </w:rPr>
        <w:t>Extracurriculars</w:t>
      </w:r>
    </w:p>
    <w:p w14:paraId="764345EE" w14:textId="77777777" w:rsidR="00262372" w:rsidRDefault="002F2C94">
      <w:pPr>
        <w:pStyle w:val="BodyText"/>
        <w:spacing w:before="196" w:line="268" w:lineRule="auto"/>
        <w:ind w:left="456" w:right="377"/>
        <w:rPr>
          <w:rFonts w:ascii="Palatino Linotype"/>
        </w:rPr>
      </w:pPr>
      <w:commentRangeStart w:id="4"/>
      <w:r>
        <w:rPr>
          <w:rFonts w:ascii="Georgia"/>
          <w:b/>
          <w:spacing w:val="-8"/>
        </w:rPr>
        <w:t>MESA</w:t>
      </w:r>
      <w:r>
        <w:rPr>
          <w:rFonts w:ascii="Palatino Linotype"/>
          <w:spacing w:val="-8"/>
        </w:rPr>
        <w:t>- John F</w:t>
      </w:r>
      <w:r>
        <w:rPr>
          <w:rFonts w:ascii="Palatino Linotype"/>
          <w:spacing w:val="-11"/>
        </w:rPr>
        <w:t xml:space="preserve"> </w:t>
      </w:r>
      <w:r>
        <w:rPr>
          <w:rFonts w:ascii="Palatino Linotype"/>
          <w:spacing w:val="-8"/>
        </w:rPr>
        <w:t>Kennedy</w:t>
      </w:r>
      <w:r>
        <w:rPr>
          <w:rFonts w:ascii="Palatino Linotype"/>
          <w:spacing w:val="-9"/>
        </w:rPr>
        <w:t xml:space="preserve"> </w:t>
      </w:r>
      <w:r>
        <w:rPr>
          <w:rFonts w:ascii="Palatino Linotype"/>
          <w:spacing w:val="-8"/>
        </w:rPr>
        <w:t>High School:</w:t>
      </w:r>
      <w:r>
        <w:rPr>
          <w:rFonts w:ascii="Palatino Linotype"/>
          <w:spacing w:val="-10"/>
        </w:rPr>
        <w:t xml:space="preserve"> </w:t>
      </w:r>
      <w:r>
        <w:rPr>
          <w:rFonts w:ascii="Palatino Linotype"/>
          <w:spacing w:val="-8"/>
        </w:rPr>
        <w:t>Placed</w:t>
      </w:r>
      <w:r>
        <w:rPr>
          <w:rFonts w:ascii="Palatino Linotype"/>
          <w:spacing w:val="-10"/>
        </w:rPr>
        <w:t xml:space="preserve"> </w:t>
      </w:r>
      <w:r>
        <w:rPr>
          <w:rFonts w:ascii="Palatino Linotype"/>
          <w:spacing w:val="-8"/>
        </w:rPr>
        <w:t>3</w:t>
      </w:r>
      <w:proofErr w:type="spellStart"/>
      <w:r>
        <w:rPr>
          <w:rFonts w:ascii="Palatino Linotype"/>
          <w:spacing w:val="-8"/>
          <w:position w:val="5"/>
          <w:sz w:val="14"/>
        </w:rPr>
        <w:t>rd</w:t>
      </w:r>
      <w:proofErr w:type="spellEnd"/>
      <w:r>
        <w:rPr>
          <w:rFonts w:ascii="Palatino Linotype"/>
          <w:spacing w:val="10"/>
          <w:position w:val="5"/>
          <w:sz w:val="14"/>
        </w:rPr>
        <w:t xml:space="preserve"> </w:t>
      </w:r>
      <w:r>
        <w:rPr>
          <w:rFonts w:ascii="Palatino Linotype"/>
          <w:spacing w:val="-8"/>
        </w:rPr>
        <w:t>in annual MESA hackathon.</w:t>
      </w:r>
      <w:r>
        <w:rPr>
          <w:rFonts w:ascii="Palatino Linotype"/>
          <w:spacing w:val="-12"/>
        </w:rPr>
        <w:t xml:space="preserve"> </w:t>
      </w:r>
      <w:r>
        <w:rPr>
          <w:rFonts w:ascii="Palatino Linotype"/>
          <w:spacing w:val="-8"/>
        </w:rPr>
        <w:t>Participated</w:t>
      </w:r>
      <w:r>
        <w:rPr>
          <w:rFonts w:ascii="Palatino Linotype"/>
          <w:spacing w:val="-10"/>
        </w:rPr>
        <w:t xml:space="preserve"> </w:t>
      </w:r>
      <w:r>
        <w:rPr>
          <w:rFonts w:ascii="Palatino Linotype"/>
          <w:spacing w:val="-8"/>
        </w:rPr>
        <w:t>in a</w:t>
      </w:r>
      <w:r>
        <w:rPr>
          <w:rFonts w:ascii="Palatino Linotype"/>
          <w:spacing w:val="-10"/>
        </w:rPr>
        <w:t xml:space="preserve"> </w:t>
      </w:r>
      <w:r>
        <w:rPr>
          <w:rFonts w:ascii="Palatino Linotype"/>
          <w:spacing w:val="-8"/>
        </w:rPr>
        <w:t>district-wide competition</w:t>
      </w:r>
      <w:r>
        <w:rPr>
          <w:rFonts w:ascii="Palatino Linotype"/>
          <w:spacing w:val="-13"/>
        </w:rPr>
        <w:t xml:space="preserve"> </w:t>
      </w:r>
      <w:r>
        <w:rPr>
          <w:rFonts w:ascii="Palatino Linotype"/>
          <w:spacing w:val="-8"/>
        </w:rPr>
        <w:t>for</w:t>
      </w:r>
      <w:r>
        <w:rPr>
          <w:rFonts w:ascii="Palatino Linotype"/>
          <w:spacing w:val="-13"/>
        </w:rPr>
        <w:t xml:space="preserve"> </w:t>
      </w:r>
      <w:r>
        <w:rPr>
          <w:rFonts w:ascii="Palatino Linotype"/>
          <w:spacing w:val="-8"/>
        </w:rPr>
        <w:t>MESA</w:t>
      </w:r>
      <w:r>
        <w:rPr>
          <w:rFonts w:ascii="Palatino Linotype"/>
          <w:spacing w:val="-7"/>
        </w:rPr>
        <w:t xml:space="preserve"> </w:t>
      </w:r>
      <w:r>
        <w:rPr>
          <w:rFonts w:ascii="Palatino Linotype"/>
          <w:spacing w:val="-8"/>
        </w:rPr>
        <w:t>machine</w:t>
      </w:r>
      <w:r>
        <w:rPr>
          <w:rFonts w:ascii="Palatino Linotype"/>
          <w:spacing w:val="-12"/>
        </w:rPr>
        <w:t xml:space="preserve"> </w:t>
      </w:r>
      <w:r>
        <w:rPr>
          <w:rFonts w:ascii="Palatino Linotype"/>
          <w:spacing w:val="-8"/>
        </w:rPr>
        <w:t>where</w:t>
      </w:r>
      <w:r>
        <w:rPr>
          <w:rFonts w:ascii="Palatino Linotype"/>
          <w:spacing w:val="-12"/>
        </w:rPr>
        <w:t xml:space="preserve"> </w:t>
      </w:r>
      <w:r>
        <w:rPr>
          <w:rFonts w:ascii="Palatino Linotype"/>
          <w:spacing w:val="-8"/>
        </w:rPr>
        <w:t>I</w:t>
      </w:r>
      <w:r>
        <w:rPr>
          <w:rFonts w:ascii="Palatino Linotype"/>
          <w:spacing w:val="-11"/>
        </w:rPr>
        <w:t xml:space="preserve"> </w:t>
      </w:r>
      <w:r>
        <w:rPr>
          <w:rFonts w:ascii="Palatino Linotype"/>
          <w:spacing w:val="-8"/>
        </w:rPr>
        <w:t>programmed</w:t>
      </w:r>
      <w:r>
        <w:rPr>
          <w:rFonts w:ascii="Palatino Linotype"/>
          <w:spacing w:val="-10"/>
        </w:rPr>
        <w:t xml:space="preserve"> </w:t>
      </w:r>
      <w:r>
        <w:rPr>
          <w:rFonts w:ascii="Palatino Linotype"/>
          <w:spacing w:val="-8"/>
        </w:rPr>
        <w:t>an</w:t>
      </w:r>
      <w:r>
        <w:rPr>
          <w:rFonts w:ascii="Palatino Linotype"/>
          <w:spacing w:val="-13"/>
        </w:rPr>
        <w:t xml:space="preserve"> </w:t>
      </w:r>
      <w:r>
        <w:rPr>
          <w:rFonts w:ascii="Palatino Linotype"/>
          <w:spacing w:val="-8"/>
        </w:rPr>
        <w:t>Arduino</w:t>
      </w:r>
      <w:r>
        <w:rPr>
          <w:rFonts w:ascii="Palatino Linotype"/>
          <w:spacing w:val="-11"/>
        </w:rPr>
        <w:t xml:space="preserve"> </w:t>
      </w:r>
      <w:r>
        <w:rPr>
          <w:rFonts w:ascii="Palatino Linotype"/>
          <w:spacing w:val="-8"/>
        </w:rPr>
        <w:t>to</w:t>
      </w:r>
      <w:r>
        <w:rPr>
          <w:rFonts w:ascii="Palatino Linotype"/>
          <w:spacing w:val="-13"/>
        </w:rPr>
        <w:t xml:space="preserve"> </w:t>
      </w:r>
      <w:r>
        <w:rPr>
          <w:rFonts w:ascii="Palatino Linotype"/>
          <w:spacing w:val="-8"/>
        </w:rPr>
        <w:t>control</w:t>
      </w:r>
      <w:r>
        <w:rPr>
          <w:rFonts w:ascii="Palatino Linotype"/>
          <w:spacing w:val="-10"/>
        </w:rPr>
        <w:t xml:space="preserve"> </w:t>
      </w:r>
      <w:r>
        <w:rPr>
          <w:rFonts w:ascii="Palatino Linotype"/>
          <w:spacing w:val="-8"/>
        </w:rPr>
        <w:t>an</w:t>
      </w:r>
      <w:r>
        <w:rPr>
          <w:rFonts w:ascii="Palatino Linotype"/>
          <w:spacing w:val="-10"/>
        </w:rPr>
        <w:t xml:space="preserve"> </w:t>
      </w:r>
      <w:r>
        <w:rPr>
          <w:rFonts w:ascii="Palatino Linotype"/>
          <w:spacing w:val="-8"/>
        </w:rPr>
        <w:t>electronic</w:t>
      </w:r>
      <w:r>
        <w:rPr>
          <w:rFonts w:ascii="Palatino Linotype"/>
          <w:spacing w:val="-11"/>
        </w:rPr>
        <w:t xml:space="preserve"> </w:t>
      </w:r>
      <w:r>
        <w:rPr>
          <w:rFonts w:ascii="Palatino Linotype"/>
          <w:spacing w:val="-8"/>
        </w:rPr>
        <w:t>speed</w:t>
      </w:r>
      <w:r>
        <w:rPr>
          <w:rFonts w:ascii="Palatino Linotype"/>
          <w:spacing w:val="-15"/>
        </w:rPr>
        <w:t xml:space="preserve"> </w:t>
      </w:r>
      <w:r>
        <w:rPr>
          <w:rFonts w:ascii="Palatino Linotype"/>
          <w:spacing w:val="-8"/>
        </w:rPr>
        <w:t>control</w:t>
      </w:r>
      <w:r>
        <w:rPr>
          <w:rFonts w:ascii="Palatino Linotype"/>
          <w:spacing w:val="-14"/>
        </w:rPr>
        <w:t xml:space="preserve"> </w:t>
      </w:r>
      <w:r>
        <w:rPr>
          <w:rFonts w:ascii="Palatino Linotype"/>
          <w:spacing w:val="-8"/>
        </w:rPr>
        <w:t>fan.</w:t>
      </w:r>
    </w:p>
    <w:p w14:paraId="0DDEA9FC" w14:textId="77777777" w:rsidR="00262372" w:rsidRDefault="002F2C94">
      <w:pPr>
        <w:spacing w:before="204" w:line="319" w:lineRule="auto"/>
        <w:ind w:left="450" w:firstLine="5"/>
        <w:rPr>
          <w:rFonts w:ascii="Georgia"/>
        </w:rPr>
      </w:pPr>
      <w:r>
        <w:rPr>
          <w:rFonts w:ascii="Georgia"/>
          <w:b/>
          <w:w w:val="90"/>
        </w:rPr>
        <w:t>John</w:t>
      </w:r>
      <w:r>
        <w:rPr>
          <w:rFonts w:ascii="Georgia"/>
          <w:b/>
          <w:spacing w:val="-3"/>
          <w:w w:val="90"/>
        </w:rPr>
        <w:t xml:space="preserve"> </w:t>
      </w:r>
      <w:r>
        <w:rPr>
          <w:rFonts w:ascii="Georgia"/>
          <w:b/>
          <w:w w:val="90"/>
        </w:rPr>
        <w:t>F</w:t>
      </w:r>
      <w:r>
        <w:rPr>
          <w:rFonts w:ascii="Georgia"/>
          <w:b/>
          <w:spacing w:val="-4"/>
          <w:w w:val="90"/>
        </w:rPr>
        <w:t xml:space="preserve"> </w:t>
      </w:r>
      <w:r>
        <w:rPr>
          <w:rFonts w:ascii="Georgia"/>
          <w:b/>
          <w:w w:val="90"/>
        </w:rPr>
        <w:t>Kennedy</w:t>
      </w:r>
      <w:r>
        <w:rPr>
          <w:rFonts w:ascii="Georgia"/>
          <w:b/>
          <w:spacing w:val="-4"/>
          <w:w w:val="90"/>
        </w:rPr>
        <w:t xml:space="preserve"> </w:t>
      </w:r>
      <w:r>
        <w:rPr>
          <w:rFonts w:ascii="Georgia"/>
          <w:b/>
          <w:w w:val="90"/>
        </w:rPr>
        <w:t>High</w:t>
      </w:r>
      <w:r>
        <w:rPr>
          <w:rFonts w:ascii="Georgia"/>
          <w:b/>
          <w:spacing w:val="-3"/>
          <w:w w:val="90"/>
        </w:rPr>
        <w:t xml:space="preserve"> </w:t>
      </w:r>
      <w:r>
        <w:rPr>
          <w:rFonts w:ascii="Georgia"/>
          <w:b/>
          <w:w w:val="90"/>
        </w:rPr>
        <w:t>School</w:t>
      </w:r>
      <w:r>
        <w:rPr>
          <w:rFonts w:ascii="Georgia"/>
          <w:b/>
          <w:spacing w:val="-2"/>
          <w:w w:val="90"/>
        </w:rPr>
        <w:t xml:space="preserve"> </w:t>
      </w:r>
      <w:r>
        <w:rPr>
          <w:rFonts w:ascii="Georgia"/>
          <w:b/>
          <w:w w:val="90"/>
        </w:rPr>
        <w:t>Engineering</w:t>
      </w:r>
      <w:r>
        <w:rPr>
          <w:rFonts w:ascii="Georgia"/>
          <w:b/>
          <w:spacing w:val="-5"/>
          <w:w w:val="90"/>
        </w:rPr>
        <w:t xml:space="preserve"> </w:t>
      </w:r>
      <w:r>
        <w:rPr>
          <w:rFonts w:ascii="Georgia"/>
          <w:b/>
          <w:w w:val="90"/>
        </w:rPr>
        <w:t>Lab-</w:t>
      </w:r>
      <w:r>
        <w:rPr>
          <w:rFonts w:ascii="Georgia"/>
          <w:b/>
          <w:spacing w:val="-5"/>
          <w:w w:val="90"/>
        </w:rPr>
        <w:t xml:space="preserve"> </w:t>
      </w:r>
      <w:r>
        <w:rPr>
          <w:rFonts w:ascii="Georgia"/>
          <w:w w:val="90"/>
        </w:rPr>
        <w:t>Managed 3D</w:t>
      </w:r>
      <w:r>
        <w:rPr>
          <w:rFonts w:ascii="Georgia"/>
          <w:spacing w:val="-4"/>
          <w:w w:val="90"/>
        </w:rPr>
        <w:t xml:space="preserve"> </w:t>
      </w:r>
      <w:r>
        <w:rPr>
          <w:rFonts w:ascii="Georgia"/>
          <w:w w:val="90"/>
        </w:rPr>
        <w:t>print</w:t>
      </w:r>
      <w:r>
        <w:rPr>
          <w:rFonts w:ascii="Georgia"/>
          <w:spacing w:val="-1"/>
          <w:w w:val="90"/>
        </w:rPr>
        <w:t xml:space="preserve"> </w:t>
      </w:r>
      <w:r>
        <w:rPr>
          <w:rFonts w:ascii="Georgia"/>
          <w:w w:val="90"/>
        </w:rPr>
        <w:t>lab,</w:t>
      </w:r>
      <w:r>
        <w:rPr>
          <w:rFonts w:ascii="Georgia"/>
          <w:spacing w:val="-2"/>
          <w:w w:val="90"/>
        </w:rPr>
        <w:t xml:space="preserve"> </w:t>
      </w:r>
      <w:r>
        <w:rPr>
          <w:rFonts w:ascii="Georgia"/>
          <w:w w:val="90"/>
        </w:rPr>
        <w:t>diagnosed</w:t>
      </w:r>
      <w:r>
        <w:rPr>
          <w:rFonts w:ascii="Georgia"/>
          <w:spacing w:val="-5"/>
          <w:w w:val="90"/>
        </w:rPr>
        <w:t xml:space="preserve"> </w:t>
      </w:r>
      <w:r>
        <w:rPr>
          <w:rFonts w:ascii="Georgia"/>
          <w:w w:val="90"/>
        </w:rPr>
        <w:t>setup, and</w:t>
      </w:r>
      <w:r>
        <w:rPr>
          <w:rFonts w:ascii="Georgia"/>
          <w:spacing w:val="-3"/>
          <w:w w:val="90"/>
        </w:rPr>
        <w:t xml:space="preserve"> </w:t>
      </w:r>
      <w:r>
        <w:rPr>
          <w:rFonts w:ascii="Georgia"/>
          <w:w w:val="90"/>
        </w:rPr>
        <w:t>repaired:</w:t>
      </w:r>
      <w:r>
        <w:rPr>
          <w:rFonts w:ascii="Georgia"/>
          <w:spacing w:val="-5"/>
          <w:w w:val="90"/>
        </w:rPr>
        <w:t xml:space="preserve"> </w:t>
      </w:r>
      <w:r>
        <w:rPr>
          <w:rFonts w:ascii="Georgia"/>
          <w:w w:val="90"/>
        </w:rPr>
        <w:t>3D</w:t>
      </w:r>
      <w:r>
        <w:rPr>
          <w:rFonts w:ascii="Georgia"/>
          <w:spacing w:val="-4"/>
          <w:w w:val="90"/>
        </w:rPr>
        <w:t xml:space="preserve"> </w:t>
      </w:r>
      <w:r>
        <w:rPr>
          <w:rFonts w:ascii="Georgia"/>
          <w:w w:val="90"/>
        </w:rPr>
        <w:t>printers, CNC Mills, and Lasers, Helped other students with 3D design and printing.</w:t>
      </w:r>
      <w:commentRangeEnd w:id="4"/>
      <w:r w:rsidR="00886CBF">
        <w:rPr>
          <w:rStyle w:val="CommentReference"/>
        </w:rPr>
        <w:commentReference w:id="4"/>
      </w:r>
    </w:p>
    <w:p w14:paraId="322BD907" w14:textId="77777777" w:rsidR="00262372" w:rsidRDefault="00262372">
      <w:pPr>
        <w:pStyle w:val="BodyText"/>
        <w:spacing w:before="60"/>
        <w:ind w:left="0"/>
        <w:rPr>
          <w:rFonts w:ascii="Georgia"/>
        </w:rPr>
      </w:pPr>
    </w:p>
    <w:p w14:paraId="5731A906" w14:textId="77777777" w:rsidR="00262372" w:rsidRDefault="002F2C94">
      <w:pPr>
        <w:pStyle w:val="Heading2"/>
        <w:tabs>
          <w:tab w:val="left" w:pos="1521"/>
        </w:tabs>
      </w:pPr>
      <w:r>
        <w:rPr>
          <w:noProof/>
        </w:rPr>
        <mc:AlternateContent>
          <mc:Choice Requires="wps">
            <w:drawing>
              <wp:anchor distT="0" distB="0" distL="0" distR="0" simplePos="0" relativeHeight="487589888" behindDoc="1" locked="0" layoutInCell="1" allowOverlap="1" wp14:anchorId="29EACF96" wp14:editId="302A64B7">
                <wp:simplePos x="0" y="0"/>
                <wp:positionH relativeFrom="page">
                  <wp:posOffset>457200</wp:posOffset>
                </wp:positionH>
                <wp:positionV relativeFrom="paragraph">
                  <wp:posOffset>240988</wp:posOffset>
                </wp:positionV>
                <wp:extent cx="68580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61DAA4" id="Graphic 6" o:spid="_x0000_s1026" style="position:absolute;margin-left:36pt;margin-top:19pt;width:540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" path="m,l6858000,e" filled="f" strokeweight=".36pt">
                <v:path arrowok="t"/>
                <w10:wrap type="topAndBottom" anchorx="page"/>
              </v:shape>
            </w:pict>
          </mc:Fallback>
        </mc:AlternateContent>
      </w:r>
      <w:r>
        <w:rPr>
          <w:spacing w:val="-2"/>
          <w:w w:val="125"/>
        </w:rPr>
        <w:t>Project</w:t>
      </w:r>
      <w:r>
        <w:tab/>
      </w:r>
      <w:r>
        <w:rPr>
          <w:spacing w:val="-2"/>
          <w:w w:val="125"/>
        </w:rPr>
        <w:t>Experience</w:t>
      </w:r>
    </w:p>
    <w:p w14:paraId="272E2FF6" w14:textId="77777777" w:rsidR="00262372" w:rsidRDefault="002F2C94">
      <w:pPr>
        <w:tabs>
          <w:tab w:val="left" w:pos="8649"/>
        </w:tabs>
        <w:spacing w:before="50"/>
        <w:ind w:left="455"/>
        <w:rPr>
          <w:rFonts w:ascii="Times New Roman"/>
          <w:sz w:val="24"/>
        </w:rPr>
      </w:pPr>
      <w:r>
        <w:rPr>
          <w:rFonts w:ascii="Georgia"/>
          <w:b/>
          <w:w w:val="105"/>
        </w:rPr>
        <w:t>Project</w:t>
      </w:r>
      <w:r>
        <w:rPr>
          <w:rFonts w:ascii="Georgia"/>
          <w:b/>
          <w:spacing w:val="-9"/>
          <w:w w:val="105"/>
        </w:rPr>
        <w:t xml:space="preserve"> </w:t>
      </w:r>
      <w:r>
        <w:rPr>
          <w:rFonts w:ascii="Georgia"/>
          <w:b/>
          <w:w w:val="105"/>
        </w:rPr>
        <w:t>UAV</w:t>
      </w:r>
      <w:r>
        <w:rPr>
          <w:rFonts w:ascii="Georgia"/>
          <w:b/>
          <w:spacing w:val="-7"/>
          <w:w w:val="105"/>
        </w:rPr>
        <w:t xml:space="preserve"> </w:t>
      </w:r>
      <w:r>
        <w:rPr>
          <w:rFonts w:ascii="Georgia"/>
          <w:b/>
          <w:w w:val="105"/>
        </w:rPr>
        <w:t>-</w:t>
      </w:r>
      <w:r>
        <w:rPr>
          <w:rFonts w:ascii="Georgia"/>
          <w:b/>
          <w:spacing w:val="-8"/>
          <w:w w:val="105"/>
        </w:rPr>
        <w:t xml:space="preserve"> </w:t>
      </w:r>
      <w:r>
        <w:rPr>
          <w:rFonts w:ascii="Georgia"/>
          <w:b/>
          <w:w w:val="105"/>
        </w:rPr>
        <w:t>Researcher</w:t>
      </w:r>
      <w:r>
        <w:rPr>
          <w:rFonts w:ascii="Georgia"/>
          <w:b/>
          <w:spacing w:val="-13"/>
          <w:w w:val="105"/>
        </w:rPr>
        <w:t xml:space="preserve"> </w:t>
      </w:r>
      <w:r>
        <w:rPr>
          <w:rFonts w:ascii="Times New Roman"/>
          <w:i/>
          <w:w w:val="105"/>
        </w:rPr>
        <w:t>|</w:t>
      </w:r>
      <w:r>
        <w:rPr>
          <w:rFonts w:ascii="Times New Roman"/>
          <w:i/>
          <w:spacing w:val="-14"/>
          <w:w w:val="105"/>
        </w:rPr>
        <w:t xml:space="preserve"> </w:t>
      </w:r>
      <w:r>
        <w:rPr>
          <w:i/>
          <w:w w:val="105"/>
        </w:rPr>
        <w:t>AIAA</w:t>
      </w:r>
      <w:r>
        <w:rPr>
          <w:i/>
          <w:spacing w:val="-5"/>
          <w:w w:val="105"/>
        </w:rPr>
        <w:t xml:space="preserve"> </w:t>
      </w:r>
      <w:r>
        <w:rPr>
          <w:i/>
          <w:w w:val="105"/>
        </w:rPr>
        <w:t>UC</w:t>
      </w:r>
      <w:r>
        <w:rPr>
          <w:i/>
          <w:spacing w:val="-2"/>
          <w:w w:val="105"/>
        </w:rPr>
        <w:t xml:space="preserve"> </w:t>
      </w:r>
      <w:r>
        <w:rPr>
          <w:i/>
          <w:w w:val="105"/>
        </w:rPr>
        <w:t>Merced</w:t>
      </w:r>
      <w:r>
        <w:rPr>
          <w:i/>
          <w:spacing w:val="-6"/>
          <w:w w:val="105"/>
        </w:rPr>
        <w:t xml:space="preserve"> </w:t>
      </w:r>
      <w:r>
        <w:rPr>
          <w:i/>
          <w:spacing w:val="-2"/>
          <w:w w:val="105"/>
        </w:rPr>
        <w:t>Chapter</w:t>
      </w:r>
      <w:r>
        <w:rPr>
          <w:i/>
        </w:rPr>
        <w:tab/>
      </w:r>
      <w:r>
        <w:rPr>
          <w:rFonts w:ascii="Times New Roman"/>
          <w:w w:val="105"/>
          <w:sz w:val="24"/>
        </w:rPr>
        <w:t>Aug</w:t>
      </w:r>
      <w:r>
        <w:rPr>
          <w:rFonts w:ascii="Times New Roman"/>
          <w:spacing w:val="3"/>
          <w:w w:val="105"/>
          <w:sz w:val="24"/>
        </w:rPr>
        <w:t xml:space="preserve"> </w:t>
      </w:r>
      <w:r>
        <w:rPr>
          <w:rFonts w:ascii="Times New Roman"/>
          <w:w w:val="105"/>
          <w:sz w:val="24"/>
        </w:rPr>
        <w:t>2024</w:t>
      </w:r>
      <w:r>
        <w:rPr>
          <w:rFonts w:ascii="Times New Roman"/>
          <w:spacing w:val="4"/>
          <w:w w:val="105"/>
          <w:sz w:val="24"/>
        </w:rPr>
        <w:t xml:space="preserve"> </w:t>
      </w:r>
      <w:r>
        <w:rPr>
          <w:rFonts w:ascii="Times New Roman"/>
          <w:w w:val="105"/>
          <w:sz w:val="24"/>
        </w:rPr>
        <w:t>-</w:t>
      </w:r>
      <w:r>
        <w:rPr>
          <w:rFonts w:ascii="Times New Roman"/>
          <w:spacing w:val="3"/>
          <w:w w:val="105"/>
          <w:sz w:val="24"/>
        </w:rPr>
        <w:t xml:space="preserve"> </w:t>
      </w:r>
      <w:r>
        <w:rPr>
          <w:rFonts w:ascii="Times New Roman"/>
          <w:spacing w:val="-2"/>
          <w:w w:val="105"/>
          <w:sz w:val="24"/>
        </w:rPr>
        <w:t>Present</w:t>
      </w:r>
    </w:p>
    <w:p w14:paraId="31F2AF9C" w14:textId="77777777" w:rsidR="00262372" w:rsidRDefault="002F2C94">
      <w:pPr>
        <w:pStyle w:val="ListParagraph"/>
        <w:numPr>
          <w:ilvl w:val="0"/>
          <w:numId w:val="1"/>
        </w:numPr>
        <w:tabs>
          <w:tab w:val="left" w:pos="968"/>
          <w:tab w:val="left" w:pos="1034"/>
        </w:tabs>
        <w:spacing w:before="109" w:line="252" w:lineRule="auto"/>
        <w:ind w:hanging="195"/>
      </w:pPr>
      <w:r>
        <w:t>Conducting extensive literature review to determine experimental procedures and current limitations of investigation of toroidal propellers in air.</w:t>
      </w:r>
    </w:p>
    <w:p w14:paraId="4647B2D6" w14:textId="77777777" w:rsidR="00262372" w:rsidRDefault="002F2C94">
      <w:pPr>
        <w:pStyle w:val="ListParagraph"/>
        <w:numPr>
          <w:ilvl w:val="0"/>
          <w:numId w:val="1"/>
        </w:numPr>
        <w:tabs>
          <w:tab w:val="left" w:pos="968"/>
          <w:tab w:val="left" w:pos="1034"/>
        </w:tabs>
        <w:spacing w:line="252" w:lineRule="auto"/>
        <w:ind w:right="645" w:hanging="195"/>
      </w:pPr>
      <w:commentRangeStart w:id="5"/>
      <w:r>
        <w:rPr>
          <w:spacing w:val="-2"/>
        </w:rPr>
        <w:t>Evaluating</w:t>
      </w:r>
      <w:r>
        <w:rPr>
          <w:spacing w:val="-4"/>
        </w:rPr>
        <w:t xml:space="preserve"> </w:t>
      </w:r>
      <w:r>
        <w:rPr>
          <w:spacing w:val="-2"/>
        </w:rPr>
        <w:t>state-of-the-art</w:t>
      </w:r>
      <w:r>
        <w:rPr>
          <w:spacing w:val="-4"/>
        </w:rPr>
        <w:t xml:space="preserve"> </w:t>
      </w:r>
      <w:r>
        <w:rPr>
          <w:spacing w:val="-2"/>
        </w:rPr>
        <w:t>computer vision methods in</w:t>
      </w:r>
      <w:r>
        <w:rPr>
          <w:spacing w:val="-3"/>
        </w:rPr>
        <w:t xml:space="preserve"> </w:t>
      </w:r>
      <w:r>
        <w:rPr>
          <w:spacing w:val="-2"/>
        </w:rPr>
        <w:t>support</w:t>
      </w:r>
      <w:r>
        <w:rPr>
          <w:spacing w:val="-3"/>
        </w:rPr>
        <w:t xml:space="preserve"> </w:t>
      </w:r>
      <w:r>
        <w:rPr>
          <w:spacing w:val="-2"/>
        </w:rPr>
        <w:t>of</w:t>
      </w:r>
      <w:r>
        <w:rPr>
          <w:spacing w:val="-5"/>
        </w:rPr>
        <w:t xml:space="preserve"> </w:t>
      </w:r>
      <w:r>
        <w:rPr>
          <w:spacing w:val="-2"/>
        </w:rPr>
        <w:t>research</w:t>
      </w:r>
      <w:r>
        <w:rPr>
          <w:spacing w:val="-3"/>
        </w:rPr>
        <w:t xml:space="preserve"> </w:t>
      </w:r>
      <w:r>
        <w:rPr>
          <w:spacing w:val="-2"/>
        </w:rPr>
        <w:t>into</w:t>
      </w:r>
      <w:r>
        <w:rPr>
          <w:spacing w:val="-5"/>
        </w:rPr>
        <w:t xml:space="preserve"> </w:t>
      </w:r>
      <w:r>
        <w:rPr>
          <w:spacing w:val="-2"/>
        </w:rPr>
        <w:t>data</w:t>
      </w:r>
      <w:r>
        <w:rPr>
          <w:spacing w:val="-3"/>
        </w:rPr>
        <w:t xml:space="preserve"> </w:t>
      </w:r>
      <w:r>
        <w:rPr>
          <w:spacing w:val="-2"/>
        </w:rPr>
        <w:t>and feature</w:t>
      </w:r>
      <w:r>
        <w:rPr>
          <w:spacing w:val="-3"/>
        </w:rPr>
        <w:t xml:space="preserve"> </w:t>
      </w:r>
      <w:r>
        <w:rPr>
          <w:spacing w:val="-2"/>
        </w:rPr>
        <w:t xml:space="preserve">fusion, </w:t>
      </w:r>
      <w:r>
        <w:t>particularly in application to urban air mobility.</w:t>
      </w:r>
      <w:commentRangeEnd w:id="5"/>
      <w:r w:rsidR="00D9133B">
        <w:rPr>
          <w:rStyle w:val="CommentReference"/>
        </w:rPr>
        <w:commentReference w:id="5"/>
      </w:r>
    </w:p>
    <w:p w14:paraId="47A49A4D" w14:textId="77777777" w:rsidR="00262372" w:rsidRDefault="002F2C94">
      <w:pPr>
        <w:tabs>
          <w:tab w:val="left" w:pos="8649"/>
        </w:tabs>
        <w:spacing w:before="56"/>
        <w:ind w:left="455"/>
        <w:rPr>
          <w:rFonts w:ascii="Times New Roman"/>
          <w:sz w:val="24"/>
        </w:rPr>
      </w:pPr>
      <w:r>
        <w:rPr>
          <w:rFonts w:ascii="Georgia"/>
          <w:b/>
        </w:rPr>
        <w:t>Project</w:t>
      </w:r>
      <w:r>
        <w:rPr>
          <w:rFonts w:ascii="Georgia"/>
          <w:b/>
          <w:spacing w:val="2"/>
        </w:rPr>
        <w:t xml:space="preserve"> </w:t>
      </w:r>
      <w:r>
        <w:rPr>
          <w:rFonts w:ascii="Georgia"/>
          <w:b/>
        </w:rPr>
        <w:t>Dumm-E</w:t>
      </w:r>
      <w:r>
        <w:rPr>
          <w:rFonts w:ascii="Georgia"/>
          <w:b/>
          <w:spacing w:val="4"/>
        </w:rPr>
        <w:t xml:space="preserve"> </w:t>
      </w:r>
      <w:r>
        <w:rPr>
          <w:rFonts w:ascii="Times New Roman"/>
        </w:rPr>
        <w:t>|</w:t>
      </w:r>
      <w:r>
        <w:rPr>
          <w:rFonts w:ascii="Times New Roman"/>
          <w:spacing w:val="-1"/>
        </w:rPr>
        <w:t xml:space="preserve"> </w:t>
      </w:r>
      <w:r>
        <w:rPr>
          <w:i/>
        </w:rPr>
        <w:t>Self</w:t>
      </w:r>
      <w:r>
        <w:rPr>
          <w:i/>
          <w:spacing w:val="22"/>
        </w:rPr>
        <w:t xml:space="preserve"> </w:t>
      </w:r>
      <w:r>
        <w:rPr>
          <w:i/>
          <w:spacing w:val="-5"/>
        </w:rPr>
        <w:t>Led</w:t>
      </w:r>
      <w:r>
        <w:rPr>
          <w:i/>
        </w:rPr>
        <w:tab/>
      </w:r>
      <w:r>
        <w:rPr>
          <w:rFonts w:ascii="Times New Roman"/>
          <w:spacing w:val="-2"/>
          <w:sz w:val="24"/>
        </w:rPr>
        <w:t>Feb</w:t>
      </w:r>
      <w:r>
        <w:rPr>
          <w:rFonts w:ascii="Times New Roman"/>
          <w:spacing w:val="-9"/>
          <w:sz w:val="24"/>
        </w:rPr>
        <w:t xml:space="preserve"> </w:t>
      </w:r>
      <w:r>
        <w:rPr>
          <w:rFonts w:ascii="Times New Roman"/>
          <w:spacing w:val="-2"/>
          <w:sz w:val="24"/>
        </w:rPr>
        <w:t>2024-</w:t>
      </w:r>
      <w:r>
        <w:rPr>
          <w:rFonts w:ascii="Times New Roman"/>
          <w:spacing w:val="-9"/>
          <w:sz w:val="24"/>
        </w:rPr>
        <w:t xml:space="preserve"> </w:t>
      </w:r>
      <w:r>
        <w:rPr>
          <w:rFonts w:ascii="Times New Roman"/>
          <w:spacing w:val="-2"/>
          <w:sz w:val="24"/>
        </w:rPr>
        <w:t>Present</w:t>
      </w:r>
    </w:p>
    <w:p w14:paraId="10C05EA8" w14:textId="77777777" w:rsidR="00262372" w:rsidRDefault="002F2C94">
      <w:pPr>
        <w:pStyle w:val="BodyText"/>
        <w:spacing w:before="15" w:line="254" w:lineRule="auto"/>
        <w:ind w:left="969" w:right="377" w:firstLine="2"/>
      </w:pPr>
      <w:r>
        <w:rPr>
          <w:rFonts w:ascii="Georgia"/>
          <w:b/>
        </w:rPr>
        <w:t>-</w:t>
      </w:r>
      <w:r>
        <w:t>A fully 3D printed sub-industrial robot arm for task automation, with 6 degrees of freedom,</w:t>
      </w:r>
      <w:r>
        <w:rPr>
          <w:spacing w:val="80"/>
        </w:rPr>
        <w:t xml:space="preserve"> </w:t>
      </w:r>
      <w:r>
        <w:t>programmed</w:t>
      </w:r>
      <w:r>
        <w:rPr>
          <w:spacing w:val="39"/>
        </w:rPr>
        <w:t xml:space="preserve"> </w:t>
      </w:r>
      <w:r>
        <w:t>to</w:t>
      </w:r>
      <w:r>
        <w:rPr>
          <w:spacing w:val="40"/>
        </w:rPr>
        <w:t xml:space="preserve"> </w:t>
      </w:r>
      <w:r>
        <w:t>automate</w:t>
      </w:r>
      <w:r>
        <w:rPr>
          <w:spacing w:val="39"/>
        </w:rPr>
        <w:t xml:space="preserve"> </w:t>
      </w:r>
      <w:r>
        <w:t>basic</w:t>
      </w:r>
      <w:r>
        <w:rPr>
          <w:spacing w:val="39"/>
        </w:rPr>
        <w:t xml:space="preserve"> </w:t>
      </w:r>
      <w:r>
        <w:t>tasks</w:t>
      </w:r>
      <w:r>
        <w:rPr>
          <w:spacing w:val="39"/>
        </w:rPr>
        <w:t xml:space="preserve"> </w:t>
      </w:r>
      <w:r>
        <w:t>such</w:t>
      </w:r>
      <w:r>
        <w:rPr>
          <w:spacing w:val="36"/>
        </w:rPr>
        <w:t xml:space="preserve"> </w:t>
      </w:r>
      <w:r>
        <w:t>as</w:t>
      </w:r>
      <w:r>
        <w:rPr>
          <w:spacing w:val="39"/>
        </w:rPr>
        <w:t xml:space="preserve"> </w:t>
      </w:r>
      <w:r>
        <w:t>holding</w:t>
      </w:r>
      <w:r>
        <w:rPr>
          <w:spacing w:val="35"/>
        </w:rPr>
        <w:t xml:space="preserve"> </w:t>
      </w:r>
      <w:r>
        <w:t>parts</w:t>
      </w:r>
      <w:r>
        <w:rPr>
          <w:spacing w:val="38"/>
        </w:rPr>
        <w:t xml:space="preserve"> </w:t>
      </w:r>
      <w:r>
        <w:t>or</w:t>
      </w:r>
      <w:r>
        <w:rPr>
          <w:spacing w:val="39"/>
        </w:rPr>
        <w:t xml:space="preserve"> </w:t>
      </w:r>
      <w:r>
        <w:t>moving</w:t>
      </w:r>
      <w:r>
        <w:rPr>
          <w:spacing w:val="38"/>
        </w:rPr>
        <w:t xml:space="preserve"> </w:t>
      </w:r>
      <w:r>
        <w:t>parts</w:t>
      </w:r>
    </w:p>
    <w:p w14:paraId="3EFC0EF9" w14:textId="77777777" w:rsidR="00262372" w:rsidRDefault="002F2C94">
      <w:pPr>
        <w:pStyle w:val="BodyText"/>
        <w:spacing w:before="12"/>
      </w:pPr>
      <w:r>
        <w:t>Work</w:t>
      </w:r>
      <w:r>
        <w:rPr>
          <w:spacing w:val="5"/>
        </w:rPr>
        <w:t xml:space="preserve"> </w:t>
      </w:r>
      <w:r>
        <w:t>in</w:t>
      </w:r>
      <w:r>
        <w:rPr>
          <w:spacing w:val="7"/>
        </w:rPr>
        <w:t xml:space="preserve"> </w:t>
      </w:r>
      <w:r>
        <w:rPr>
          <w:spacing w:val="-2"/>
        </w:rPr>
        <w:t>Progress</w:t>
      </w:r>
    </w:p>
    <w:p w14:paraId="66D74C48" w14:textId="77777777" w:rsidR="00262372" w:rsidRDefault="002F2C94">
      <w:pPr>
        <w:pStyle w:val="BodyText"/>
        <w:spacing w:before="28"/>
      </w:pPr>
      <w:r>
        <w:t>-LIDAR</w:t>
      </w:r>
      <w:r>
        <w:rPr>
          <w:spacing w:val="22"/>
        </w:rPr>
        <w:t xml:space="preserve"> </w:t>
      </w:r>
      <w:r>
        <w:rPr>
          <w:spacing w:val="-2"/>
        </w:rPr>
        <w:t>system</w:t>
      </w:r>
    </w:p>
    <w:p w14:paraId="6C966096" w14:textId="77777777" w:rsidR="00262372" w:rsidRDefault="002F2C94">
      <w:pPr>
        <w:pStyle w:val="BodyText"/>
        <w:spacing w:before="28"/>
      </w:pPr>
      <w:r>
        <w:t>-Object</w:t>
      </w:r>
      <w:r>
        <w:rPr>
          <w:spacing w:val="33"/>
        </w:rPr>
        <w:t xml:space="preserve"> </w:t>
      </w:r>
      <w:r>
        <w:rPr>
          <w:spacing w:val="-2"/>
        </w:rPr>
        <w:t>Detection</w:t>
      </w:r>
    </w:p>
    <w:p w14:paraId="6004530D" w14:textId="77777777" w:rsidR="00262372" w:rsidRDefault="002F2C94">
      <w:pPr>
        <w:pStyle w:val="BodyText"/>
        <w:spacing w:before="28"/>
      </w:pPr>
      <w:r>
        <w:t>-</w:t>
      </w:r>
      <w:r>
        <w:rPr>
          <w:spacing w:val="-2"/>
        </w:rPr>
        <w:t>Teleoperation</w:t>
      </w:r>
    </w:p>
    <w:p w14:paraId="20F2FD9B" w14:textId="77777777" w:rsidR="00262372" w:rsidRDefault="002F2C94">
      <w:pPr>
        <w:spacing w:before="27"/>
        <w:ind w:left="119"/>
        <w:rPr>
          <w:i/>
        </w:rPr>
      </w:pPr>
      <w:r>
        <w:rPr>
          <w:rFonts w:ascii="Georgia"/>
          <w:b/>
        </w:rPr>
        <w:t xml:space="preserve">Project </w:t>
      </w:r>
      <w:proofErr w:type="spellStart"/>
      <w:r>
        <w:rPr>
          <w:rFonts w:ascii="Georgia"/>
          <w:b/>
        </w:rPr>
        <w:t>Quickshot</w:t>
      </w:r>
      <w:proofErr w:type="spellEnd"/>
      <w:r>
        <w:rPr>
          <w:rFonts w:ascii="Georgia"/>
          <w:b/>
          <w:spacing w:val="1"/>
        </w:rPr>
        <w:t xml:space="preserve"> </w:t>
      </w:r>
      <w:r>
        <w:rPr>
          <w:rFonts w:ascii="Times New Roman"/>
        </w:rPr>
        <w:t>|</w:t>
      </w:r>
      <w:r>
        <w:rPr>
          <w:rFonts w:ascii="Times New Roman"/>
          <w:spacing w:val="-3"/>
        </w:rPr>
        <w:t xml:space="preserve"> </w:t>
      </w:r>
      <w:r>
        <w:rPr>
          <w:i/>
        </w:rPr>
        <w:t>Self</w:t>
      </w:r>
      <w:r>
        <w:rPr>
          <w:i/>
          <w:spacing w:val="22"/>
        </w:rPr>
        <w:t xml:space="preserve"> </w:t>
      </w:r>
      <w:r>
        <w:rPr>
          <w:i/>
          <w:spacing w:val="-5"/>
        </w:rPr>
        <w:t>Led</w:t>
      </w:r>
    </w:p>
    <w:p w14:paraId="24F7DBA8" w14:textId="77777777" w:rsidR="00262372" w:rsidRDefault="002F2C94">
      <w:pPr>
        <w:spacing w:before="30"/>
        <w:ind w:left="971"/>
        <w:rPr>
          <w:sz w:val="20"/>
        </w:rPr>
      </w:pPr>
      <w:r>
        <w:t>-</w:t>
      </w:r>
      <w:r>
        <w:rPr>
          <w:sz w:val="20"/>
        </w:rPr>
        <w:t>Programmed</w:t>
      </w:r>
      <w:r>
        <w:rPr>
          <w:spacing w:val="13"/>
          <w:sz w:val="20"/>
        </w:rPr>
        <w:t xml:space="preserve"> </w:t>
      </w:r>
      <w:r>
        <w:rPr>
          <w:sz w:val="20"/>
        </w:rPr>
        <w:t>a</w:t>
      </w:r>
      <w:r>
        <w:rPr>
          <w:spacing w:val="8"/>
          <w:sz w:val="20"/>
        </w:rPr>
        <w:t xml:space="preserve"> </w:t>
      </w:r>
      <w:r>
        <w:rPr>
          <w:sz w:val="20"/>
        </w:rPr>
        <w:t>drone</w:t>
      </w:r>
      <w:r>
        <w:rPr>
          <w:spacing w:val="9"/>
          <w:sz w:val="20"/>
        </w:rPr>
        <w:t xml:space="preserve"> </w:t>
      </w:r>
      <w:r>
        <w:rPr>
          <w:sz w:val="20"/>
        </w:rPr>
        <w:t>with</w:t>
      </w:r>
      <w:r>
        <w:rPr>
          <w:spacing w:val="10"/>
          <w:sz w:val="20"/>
        </w:rPr>
        <w:t xml:space="preserve"> </w:t>
      </w:r>
      <w:r>
        <w:rPr>
          <w:sz w:val="20"/>
        </w:rPr>
        <w:t>OpenCV</w:t>
      </w:r>
      <w:r>
        <w:rPr>
          <w:spacing w:val="9"/>
          <w:sz w:val="20"/>
        </w:rPr>
        <w:t xml:space="preserve"> </w:t>
      </w:r>
      <w:r>
        <w:rPr>
          <w:sz w:val="20"/>
        </w:rPr>
        <w:t>to</w:t>
      </w:r>
      <w:r>
        <w:rPr>
          <w:spacing w:val="9"/>
          <w:sz w:val="20"/>
        </w:rPr>
        <w:t xml:space="preserve"> </w:t>
      </w:r>
      <w:r>
        <w:rPr>
          <w:sz w:val="20"/>
        </w:rPr>
        <w:t>recognize</w:t>
      </w:r>
      <w:r>
        <w:rPr>
          <w:spacing w:val="8"/>
          <w:sz w:val="20"/>
        </w:rPr>
        <w:t xml:space="preserve"> </w:t>
      </w:r>
      <w:r>
        <w:rPr>
          <w:sz w:val="20"/>
        </w:rPr>
        <w:t>faces</w:t>
      </w:r>
      <w:r>
        <w:rPr>
          <w:spacing w:val="9"/>
          <w:sz w:val="20"/>
        </w:rPr>
        <w:t xml:space="preserve"> </w:t>
      </w:r>
      <w:r>
        <w:rPr>
          <w:sz w:val="20"/>
        </w:rPr>
        <w:t>and</w:t>
      </w:r>
      <w:r>
        <w:rPr>
          <w:spacing w:val="11"/>
          <w:sz w:val="20"/>
        </w:rPr>
        <w:t xml:space="preserve"> </w:t>
      </w:r>
      <w:r>
        <w:rPr>
          <w:sz w:val="20"/>
        </w:rPr>
        <w:t>follow</w:t>
      </w:r>
      <w:r>
        <w:rPr>
          <w:spacing w:val="10"/>
          <w:sz w:val="20"/>
        </w:rPr>
        <w:t xml:space="preserve"> </w:t>
      </w:r>
      <w:r>
        <w:rPr>
          <w:sz w:val="20"/>
        </w:rPr>
        <w:t>them</w:t>
      </w:r>
      <w:r>
        <w:rPr>
          <w:spacing w:val="7"/>
          <w:sz w:val="20"/>
        </w:rPr>
        <w:t xml:space="preserve"> </w:t>
      </w:r>
      <w:r>
        <w:rPr>
          <w:sz w:val="20"/>
        </w:rPr>
        <w:t>for</w:t>
      </w:r>
      <w:r>
        <w:rPr>
          <w:spacing w:val="9"/>
          <w:sz w:val="20"/>
        </w:rPr>
        <w:t xml:space="preserve"> </w:t>
      </w:r>
      <w:r>
        <w:rPr>
          <w:sz w:val="20"/>
        </w:rPr>
        <w:t>recording</w:t>
      </w:r>
      <w:r>
        <w:rPr>
          <w:spacing w:val="12"/>
          <w:sz w:val="20"/>
        </w:rPr>
        <w:t xml:space="preserve"> </w:t>
      </w:r>
      <w:r>
        <w:rPr>
          <w:sz w:val="20"/>
        </w:rPr>
        <w:t>action-shot</w:t>
      </w:r>
      <w:r>
        <w:rPr>
          <w:spacing w:val="12"/>
          <w:sz w:val="20"/>
        </w:rPr>
        <w:t xml:space="preserve"> </w:t>
      </w:r>
      <w:r>
        <w:rPr>
          <w:spacing w:val="-2"/>
          <w:sz w:val="20"/>
        </w:rPr>
        <w:t>videos</w:t>
      </w:r>
    </w:p>
    <w:p w14:paraId="53B28649" w14:textId="77777777" w:rsidR="00262372" w:rsidRDefault="002F2C94">
      <w:pPr>
        <w:pStyle w:val="Heading2"/>
        <w:spacing w:before="40"/>
      </w:pPr>
      <w:r>
        <w:rPr>
          <w:noProof/>
        </w:rPr>
        <mc:AlternateContent>
          <mc:Choice Requires="wps">
            <w:drawing>
              <wp:anchor distT="0" distB="0" distL="0" distR="0" simplePos="0" relativeHeight="487590400" behindDoc="1" locked="0" layoutInCell="1" allowOverlap="1" wp14:anchorId="6566954C" wp14:editId="2B7A7621">
                <wp:simplePos x="0" y="0"/>
                <wp:positionH relativeFrom="page">
                  <wp:posOffset>457200</wp:posOffset>
                </wp:positionH>
                <wp:positionV relativeFrom="paragraph">
                  <wp:posOffset>264714</wp:posOffset>
                </wp:positionV>
                <wp:extent cx="6858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457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057D77" id="Graphic 7" o:spid="_x0000_s1026" style="position:absolute;margin-left:36pt;margin-top:20.85pt;width:540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" path="m,l6858000,e" filled="f" strokeweight=".36pt">
                <v:path arrowok="t"/>
                <w10:wrap type="topAndBottom" anchorx="page"/>
              </v:shape>
            </w:pict>
          </mc:Fallback>
        </mc:AlternateContent>
      </w:r>
      <w:r>
        <w:rPr>
          <w:w w:val="120"/>
        </w:rPr>
        <w:t>Work</w:t>
      </w:r>
      <w:r>
        <w:rPr>
          <w:spacing w:val="66"/>
          <w:w w:val="120"/>
        </w:rPr>
        <w:t xml:space="preserve"> </w:t>
      </w:r>
      <w:r>
        <w:rPr>
          <w:spacing w:val="-2"/>
          <w:w w:val="120"/>
        </w:rPr>
        <w:t>Experience</w:t>
      </w:r>
    </w:p>
    <w:p w14:paraId="02D67896" w14:textId="77777777" w:rsidR="00262372" w:rsidRDefault="002F2C94">
      <w:pPr>
        <w:tabs>
          <w:tab w:val="left" w:pos="8577"/>
        </w:tabs>
        <w:spacing w:before="53"/>
        <w:ind w:left="456"/>
        <w:rPr>
          <w:rFonts w:ascii="Times New Roman" w:hAnsi="Times New Roman"/>
          <w:sz w:val="24"/>
        </w:rPr>
      </w:pPr>
      <w:r>
        <w:rPr>
          <w:rFonts w:ascii="Georgia" w:hAnsi="Georgia"/>
          <w:b/>
          <w:spacing w:val="-2"/>
          <w:w w:val="105"/>
        </w:rPr>
        <w:t>Technician</w:t>
      </w:r>
      <w:r>
        <w:rPr>
          <w:rFonts w:ascii="Georgia" w:hAnsi="Georgia"/>
          <w:b/>
          <w:spacing w:val="-13"/>
          <w:w w:val="105"/>
        </w:rPr>
        <w:t xml:space="preserve"> </w:t>
      </w:r>
      <w:r>
        <w:rPr>
          <w:rFonts w:ascii="Georgia" w:hAnsi="Georgia"/>
          <w:b/>
          <w:spacing w:val="-2"/>
          <w:w w:val="105"/>
        </w:rPr>
        <w:t>Intern</w:t>
      </w:r>
      <w:r>
        <w:rPr>
          <w:rFonts w:ascii="Georgia" w:hAnsi="Georgia"/>
          <w:b/>
          <w:spacing w:val="20"/>
          <w:w w:val="105"/>
        </w:rPr>
        <w:t xml:space="preserve"> </w:t>
      </w:r>
      <w:r>
        <w:rPr>
          <w:rFonts w:ascii="Times New Roman" w:hAnsi="Times New Roman"/>
          <w:i/>
          <w:spacing w:val="-2"/>
          <w:w w:val="105"/>
        </w:rPr>
        <w:t>|</w:t>
      </w:r>
      <w:r>
        <w:rPr>
          <w:rFonts w:ascii="Times New Roman" w:hAnsi="Times New Roman"/>
          <w:i/>
          <w:spacing w:val="-16"/>
          <w:w w:val="105"/>
        </w:rPr>
        <w:t xml:space="preserve"> </w:t>
      </w:r>
      <w:r>
        <w:rPr>
          <w:i/>
          <w:spacing w:val="-2"/>
          <w:w w:val="105"/>
        </w:rPr>
        <w:t>Owens</w:t>
      </w:r>
      <w:r>
        <w:rPr>
          <w:i/>
          <w:w w:val="105"/>
        </w:rPr>
        <w:t xml:space="preserve"> </w:t>
      </w:r>
      <w:r>
        <w:rPr>
          <w:i/>
          <w:spacing w:val="-2"/>
          <w:w w:val="105"/>
        </w:rPr>
        <w:t>Design</w:t>
      </w:r>
      <w:r>
        <w:rPr>
          <w:i/>
        </w:rPr>
        <w:tab/>
      </w:r>
      <w:r>
        <w:rPr>
          <w:rFonts w:ascii="Times New Roman" w:hAnsi="Times New Roman"/>
          <w:w w:val="105"/>
          <w:sz w:val="24"/>
        </w:rPr>
        <w:t>June</w:t>
      </w:r>
      <w:r>
        <w:rPr>
          <w:rFonts w:ascii="Times New Roman" w:hAnsi="Times New Roman"/>
          <w:spacing w:val="-4"/>
          <w:w w:val="105"/>
          <w:sz w:val="24"/>
        </w:rPr>
        <w:t xml:space="preserve"> </w:t>
      </w:r>
      <w:r>
        <w:rPr>
          <w:rFonts w:ascii="Times New Roman" w:hAnsi="Times New Roman"/>
          <w:w w:val="105"/>
          <w:sz w:val="24"/>
        </w:rPr>
        <w:t>2023</w:t>
      </w:r>
      <w:r>
        <w:rPr>
          <w:rFonts w:ascii="Times New Roman" w:hAnsi="Times New Roman"/>
          <w:spacing w:val="-3"/>
          <w:w w:val="105"/>
          <w:sz w:val="24"/>
        </w:rPr>
        <w:t xml:space="preserve"> </w:t>
      </w:r>
      <w:r>
        <w:rPr>
          <w:rFonts w:ascii="Times New Roman" w:hAnsi="Times New Roman"/>
          <w:w w:val="105"/>
          <w:sz w:val="24"/>
        </w:rPr>
        <w:t>–</w:t>
      </w:r>
      <w:r>
        <w:rPr>
          <w:rFonts w:ascii="Times New Roman" w:hAnsi="Times New Roman"/>
          <w:spacing w:val="-3"/>
          <w:w w:val="105"/>
          <w:sz w:val="24"/>
        </w:rPr>
        <w:t xml:space="preserve"> </w:t>
      </w:r>
      <w:r>
        <w:rPr>
          <w:rFonts w:ascii="Times New Roman" w:hAnsi="Times New Roman"/>
          <w:w w:val="105"/>
          <w:sz w:val="24"/>
        </w:rPr>
        <w:t>Aug</w:t>
      </w:r>
      <w:r>
        <w:rPr>
          <w:rFonts w:ascii="Times New Roman" w:hAnsi="Times New Roman"/>
          <w:spacing w:val="-4"/>
          <w:w w:val="105"/>
          <w:sz w:val="24"/>
        </w:rPr>
        <w:t xml:space="preserve"> 2023</w:t>
      </w:r>
    </w:p>
    <w:p w14:paraId="78DCD2B4" w14:textId="77777777" w:rsidR="00262372" w:rsidRDefault="002F2C94">
      <w:pPr>
        <w:pStyle w:val="ListParagraph"/>
        <w:numPr>
          <w:ilvl w:val="0"/>
          <w:numId w:val="1"/>
        </w:numPr>
        <w:tabs>
          <w:tab w:val="left" w:pos="968"/>
          <w:tab w:val="left" w:pos="1034"/>
        </w:tabs>
        <w:spacing w:before="108" w:line="252" w:lineRule="auto"/>
        <w:ind w:right="742" w:hanging="195"/>
      </w:pPr>
      <w:r>
        <w:t>Built</w:t>
      </w:r>
      <w:r>
        <w:rPr>
          <w:spacing w:val="40"/>
        </w:rPr>
        <w:t xml:space="preserve"> </w:t>
      </w:r>
      <w:r>
        <w:t>mechanical</w:t>
      </w:r>
      <w:r>
        <w:rPr>
          <w:spacing w:val="40"/>
        </w:rPr>
        <w:t xml:space="preserve"> </w:t>
      </w:r>
      <w:r>
        <w:t>assemblies</w:t>
      </w:r>
      <w:r>
        <w:rPr>
          <w:spacing w:val="38"/>
        </w:rPr>
        <w:t xml:space="preserve"> </w:t>
      </w:r>
      <w:r>
        <w:t>for</w:t>
      </w:r>
      <w:r>
        <w:rPr>
          <w:spacing w:val="38"/>
        </w:rPr>
        <w:t xml:space="preserve"> </w:t>
      </w:r>
      <w:r>
        <w:t>several</w:t>
      </w:r>
      <w:r>
        <w:rPr>
          <w:spacing w:val="40"/>
        </w:rPr>
        <w:t xml:space="preserve"> </w:t>
      </w:r>
      <w:r>
        <w:t>customers’</w:t>
      </w:r>
      <w:r>
        <w:rPr>
          <w:spacing w:val="38"/>
        </w:rPr>
        <w:t xml:space="preserve"> </w:t>
      </w:r>
      <w:r>
        <w:t>equipment</w:t>
      </w:r>
      <w:r>
        <w:rPr>
          <w:spacing w:val="40"/>
        </w:rPr>
        <w:t xml:space="preserve"> </w:t>
      </w:r>
      <w:r>
        <w:t>from</w:t>
      </w:r>
      <w:r>
        <w:rPr>
          <w:spacing w:val="40"/>
        </w:rPr>
        <w:t xml:space="preserve"> </w:t>
      </w:r>
      <w:r>
        <w:t>reading</w:t>
      </w:r>
      <w:r>
        <w:rPr>
          <w:spacing w:val="40"/>
        </w:rPr>
        <w:t xml:space="preserve"> </w:t>
      </w:r>
      <w:r>
        <w:t>CAD</w:t>
      </w:r>
      <w:r>
        <w:rPr>
          <w:spacing w:val="40"/>
        </w:rPr>
        <w:t xml:space="preserve"> </w:t>
      </w:r>
      <w:r>
        <w:t xml:space="preserve">drawings. Tested and performed final quality inspection on 12 machines. </w:t>
      </w:r>
      <w:commentRangeStart w:id="6"/>
      <w:r>
        <w:t>Worked with mechanical and</w:t>
      </w:r>
      <w:r>
        <w:rPr>
          <w:spacing w:val="80"/>
        </w:rPr>
        <w:t xml:space="preserve"> </w:t>
      </w:r>
      <w:r>
        <w:t>electrical</w:t>
      </w:r>
      <w:r>
        <w:rPr>
          <w:spacing w:val="26"/>
        </w:rPr>
        <w:t xml:space="preserve"> </w:t>
      </w:r>
      <w:r>
        <w:t>engineers</w:t>
      </w:r>
      <w:r>
        <w:rPr>
          <w:spacing w:val="27"/>
        </w:rPr>
        <w:t xml:space="preserve"> </w:t>
      </w:r>
      <w:r>
        <w:t>and</w:t>
      </w:r>
      <w:r>
        <w:rPr>
          <w:spacing w:val="27"/>
        </w:rPr>
        <w:t xml:space="preserve"> </w:t>
      </w:r>
      <w:r>
        <w:t>technical</w:t>
      </w:r>
      <w:r>
        <w:rPr>
          <w:spacing w:val="26"/>
        </w:rPr>
        <w:t xml:space="preserve"> </w:t>
      </w:r>
      <w:r>
        <w:t>leads</w:t>
      </w:r>
      <w:r>
        <w:rPr>
          <w:spacing w:val="26"/>
        </w:rPr>
        <w:t xml:space="preserve"> </w:t>
      </w:r>
      <w:r>
        <w:t>to</w:t>
      </w:r>
      <w:r>
        <w:rPr>
          <w:spacing w:val="23"/>
        </w:rPr>
        <w:t xml:space="preserve"> </w:t>
      </w:r>
      <w:r>
        <w:t>resolve</w:t>
      </w:r>
      <w:r>
        <w:rPr>
          <w:spacing w:val="27"/>
        </w:rPr>
        <w:t xml:space="preserve"> </w:t>
      </w:r>
      <w:r>
        <w:t>assembly</w:t>
      </w:r>
      <w:r>
        <w:rPr>
          <w:spacing w:val="26"/>
        </w:rPr>
        <w:t xml:space="preserve"> </w:t>
      </w:r>
      <w:r>
        <w:t>issues</w:t>
      </w:r>
      <w:r>
        <w:rPr>
          <w:spacing w:val="26"/>
        </w:rPr>
        <w:t xml:space="preserve"> </w:t>
      </w:r>
      <w:r>
        <w:t>and</w:t>
      </w:r>
      <w:r>
        <w:rPr>
          <w:spacing w:val="27"/>
        </w:rPr>
        <w:t xml:space="preserve"> </w:t>
      </w:r>
      <w:r>
        <w:t>meet</w:t>
      </w:r>
      <w:r>
        <w:rPr>
          <w:spacing w:val="23"/>
        </w:rPr>
        <w:t xml:space="preserve"> </w:t>
      </w:r>
      <w:r>
        <w:t>shipment</w:t>
      </w:r>
      <w:r>
        <w:rPr>
          <w:spacing w:val="26"/>
        </w:rPr>
        <w:t xml:space="preserve"> </w:t>
      </w:r>
      <w:r>
        <w:t>deadlines</w:t>
      </w:r>
      <w:commentRangeEnd w:id="6"/>
      <w:r w:rsidR="000E5C87">
        <w:rPr>
          <w:rStyle w:val="CommentReference"/>
        </w:rPr>
        <w:commentReference w:id="6"/>
      </w:r>
      <w:r>
        <w:t>.</w:t>
      </w:r>
    </w:p>
    <w:p w14:paraId="4A8C36C8" w14:textId="77777777" w:rsidR="00262372" w:rsidRDefault="002F2C94">
      <w:pPr>
        <w:tabs>
          <w:tab w:val="left" w:pos="8217"/>
        </w:tabs>
        <w:spacing w:before="1"/>
        <w:ind w:left="440"/>
        <w:rPr>
          <w:rFonts w:ascii="Times New Roman" w:hAnsi="Times New Roman"/>
        </w:rPr>
      </w:pPr>
      <w:r>
        <w:rPr>
          <w:rFonts w:ascii="Georgia" w:hAnsi="Georgia"/>
          <w:b/>
          <w:spacing w:val="-2"/>
          <w:w w:val="110"/>
        </w:rPr>
        <w:t>Remote</w:t>
      </w:r>
      <w:r>
        <w:rPr>
          <w:rFonts w:ascii="Georgia" w:hAnsi="Georgia"/>
          <w:b/>
          <w:spacing w:val="-14"/>
          <w:w w:val="110"/>
        </w:rPr>
        <w:t xml:space="preserve"> </w:t>
      </w:r>
      <w:r>
        <w:rPr>
          <w:rFonts w:ascii="Georgia" w:hAnsi="Georgia"/>
          <w:b/>
          <w:spacing w:val="-2"/>
          <w:w w:val="110"/>
        </w:rPr>
        <w:t>Intern</w:t>
      </w:r>
      <w:r>
        <w:rPr>
          <w:rFonts w:ascii="Georgia" w:hAnsi="Georgia"/>
          <w:b/>
          <w:spacing w:val="12"/>
          <w:w w:val="110"/>
        </w:rPr>
        <w:t xml:space="preserve"> </w:t>
      </w:r>
      <w:r>
        <w:rPr>
          <w:rFonts w:ascii="Times New Roman" w:hAnsi="Times New Roman"/>
          <w:i/>
          <w:spacing w:val="-2"/>
          <w:w w:val="110"/>
        </w:rPr>
        <w:t>|</w:t>
      </w:r>
      <w:r>
        <w:rPr>
          <w:rFonts w:ascii="Times New Roman" w:hAnsi="Times New Roman"/>
          <w:i/>
          <w:spacing w:val="-16"/>
          <w:w w:val="110"/>
        </w:rPr>
        <w:t xml:space="preserve"> </w:t>
      </w:r>
      <w:r>
        <w:rPr>
          <w:i/>
          <w:spacing w:val="-2"/>
          <w:w w:val="110"/>
        </w:rPr>
        <w:t>Digital</w:t>
      </w:r>
      <w:r>
        <w:rPr>
          <w:i/>
          <w:w w:val="110"/>
        </w:rPr>
        <w:t xml:space="preserve"> </w:t>
      </w:r>
      <w:r>
        <w:rPr>
          <w:i/>
          <w:spacing w:val="-2"/>
          <w:w w:val="110"/>
        </w:rPr>
        <w:t>Design</w:t>
      </w:r>
      <w:r>
        <w:rPr>
          <w:i/>
          <w:spacing w:val="2"/>
          <w:w w:val="110"/>
        </w:rPr>
        <w:t xml:space="preserve"> </w:t>
      </w:r>
      <w:r>
        <w:rPr>
          <w:i/>
          <w:spacing w:val="-2"/>
          <w:w w:val="110"/>
        </w:rPr>
        <w:t>and</w:t>
      </w:r>
      <w:r>
        <w:rPr>
          <w:i/>
          <w:w w:val="110"/>
        </w:rPr>
        <w:t xml:space="preserve"> </w:t>
      </w:r>
      <w:r>
        <w:rPr>
          <w:i/>
          <w:spacing w:val="-2"/>
          <w:w w:val="110"/>
        </w:rPr>
        <w:t>Manufacturing</w:t>
      </w:r>
      <w:r>
        <w:rPr>
          <w:i/>
          <w:w w:val="110"/>
        </w:rPr>
        <w:t xml:space="preserve"> </w:t>
      </w:r>
      <w:r>
        <w:rPr>
          <w:i/>
          <w:spacing w:val="-2"/>
          <w:w w:val="110"/>
        </w:rPr>
        <w:t>Lab,</w:t>
      </w:r>
      <w:r>
        <w:rPr>
          <w:i/>
          <w:w w:val="110"/>
        </w:rPr>
        <w:t xml:space="preserve"> </w:t>
      </w:r>
      <w:r>
        <w:rPr>
          <w:i/>
          <w:spacing w:val="-5"/>
          <w:w w:val="110"/>
        </w:rPr>
        <w:t>OSU</w:t>
      </w:r>
      <w:r>
        <w:rPr>
          <w:i/>
        </w:rPr>
        <w:tab/>
      </w:r>
      <w:r>
        <w:rPr>
          <w:rFonts w:ascii="Times New Roman" w:hAnsi="Times New Roman"/>
          <w:w w:val="105"/>
          <w:sz w:val="24"/>
        </w:rPr>
        <w:t>June</w:t>
      </w:r>
      <w:r>
        <w:rPr>
          <w:rFonts w:ascii="Times New Roman" w:hAnsi="Times New Roman"/>
          <w:spacing w:val="-2"/>
          <w:w w:val="105"/>
          <w:sz w:val="24"/>
        </w:rPr>
        <w:t xml:space="preserve"> </w:t>
      </w:r>
      <w:r>
        <w:rPr>
          <w:rFonts w:ascii="Times New Roman" w:hAnsi="Times New Roman"/>
          <w:w w:val="105"/>
        </w:rPr>
        <w:t>2024</w:t>
      </w:r>
      <w:r>
        <w:rPr>
          <w:rFonts w:ascii="Times New Roman" w:hAnsi="Times New Roman"/>
          <w:spacing w:val="4"/>
          <w:w w:val="105"/>
        </w:rPr>
        <w:t xml:space="preserve"> </w:t>
      </w:r>
      <w:r>
        <w:rPr>
          <w:rFonts w:ascii="Times New Roman" w:hAnsi="Times New Roman"/>
          <w:w w:val="105"/>
          <w:sz w:val="24"/>
        </w:rPr>
        <w:t>–</w:t>
      </w:r>
      <w:r>
        <w:rPr>
          <w:rFonts w:ascii="Times New Roman" w:hAnsi="Times New Roman"/>
          <w:spacing w:val="-2"/>
          <w:w w:val="105"/>
          <w:sz w:val="24"/>
        </w:rPr>
        <w:t xml:space="preserve"> </w:t>
      </w:r>
      <w:r>
        <w:rPr>
          <w:rFonts w:ascii="Times New Roman" w:hAnsi="Times New Roman"/>
          <w:w w:val="105"/>
          <w:sz w:val="24"/>
        </w:rPr>
        <w:t>Aug</w:t>
      </w:r>
      <w:r>
        <w:rPr>
          <w:rFonts w:ascii="Times New Roman" w:hAnsi="Times New Roman"/>
          <w:spacing w:val="-2"/>
          <w:w w:val="105"/>
          <w:sz w:val="24"/>
        </w:rPr>
        <w:t xml:space="preserve"> </w:t>
      </w:r>
      <w:r>
        <w:rPr>
          <w:rFonts w:ascii="Times New Roman" w:hAnsi="Times New Roman"/>
          <w:spacing w:val="-4"/>
          <w:w w:val="105"/>
        </w:rPr>
        <w:t>2024</w:t>
      </w:r>
    </w:p>
    <w:p w14:paraId="001E7D16" w14:textId="77777777" w:rsidR="00262372" w:rsidRDefault="002F2C94">
      <w:pPr>
        <w:pStyle w:val="ListParagraph"/>
        <w:numPr>
          <w:ilvl w:val="0"/>
          <w:numId w:val="1"/>
        </w:numPr>
        <w:tabs>
          <w:tab w:val="left" w:pos="968"/>
          <w:tab w:val="left" w:pos="1034"/>
        </w:tabs>
        <w:spacing w:before="123" w:line="252" w:lineRule="auto"/>
        <w:ind w:right="506" w:hanging="195"/>
      </w:pPr>
      <w:r>
        <w:t>Processed and organized</w:t>
      </w:r>
      <w:r>
        <w:rPr>
          <w:spacing w:val="40"/>
        </w:rPr>
        <w:t xml:space="preserve"> </w:t>
      </w:r>
      <w:r>
        <w:t>simulation data into Excel sheets for streamlined analysis and reporting.</w:t>
      </w:r>
      <w:r>
        <w:rPr>
          <w:spacing w:val="80"/>
        </w:rPr>
        <w:t xml:space="preserve"> </w:t>
      </w:r>
      <w:commentRangeStart w:id="7"/>
      <w:r>
        <w:t>Developed a programming language to convert implicit geometric operations into explicit operations for integration into CAD systems.</w:t>
      </w:r>
      <w:commentRangeEnd w:id="7"/>
      <w:r w:rsidR="000E5C87">
        <w:rPr>
          <w:rStyle w:val="CommentReference"/>
        </w:rPr>
        <w:commentReference w:id="7"/>
      </w:r>
    </w:p>
    <w:sectPr w:rsidR="00262372">
      <w:type w:val="continuous"/>
      <w:pgSz w:w="12240" w:h="15840"/>
      <w:pgMar w:top="160" w:right="580" w:bottom="280" w:left="4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na Tawfick" w:date="2024-10-17T22:46:00Z" w:initials="MT">
    <w:p w14:paraId="2731E939" w14:textId="77777777" w:rsidR="000E5C87" w:rsidRDefault="000E5C87" w:rsidP="000E5C87">
      <w:pPr>
        <w:pStyle w:val="CommentText"/>
      </w:pPr>
      <w:r>
        <w:rPr>
          <w:rStyle w:val="CommentReference"/>
        </w:rPr>
        <w:annotationRef/>
      </w:r>
      <w:r>
        <w:t>Overall notes. Its hard to believe you’re still a freshman. You’re doing great and I hope you’re attending SHPE. Your current resume mostly speaks to mechanical design, but your goals don’t seem oriented to those types of roles. Looking forward to what you accomplish in AIAA.</w:t>
      </w:r>
    </w:p>
  </w:comment>
  <w:comment w:id="1" w:author="Mina Tawfick" w:date="2024-10-17T22:48:00Z" w:initials="MT">
    <w:p w14:paraId="2E90441B" w14:textId="77777777" w:rsidR="002F2C94" w:rsidRDefault="002F2C94" w:rsidP="002F2C94">
      <w:pPr>
        <w:pStyle w:val="CommentText"/>
      </w:pPr>
      <w:r>
        <w:rPr>
          <w:rStyle w:val="CommentReference"/>
        </w:rPr>
        <w:annotationRef/>
      </w:r>
      <w:r>
        <w:t>“Hardware” engineering isn’t a well defined type of role.</w:t>
      </w:r>
    </w:p>
    <w:p w14:paraId="657F8A68" w14:textId="77777777" w:rsidR="002F2C94" w:rsidRDefault="002F2C94" w:rsidP="002F2C94">
      <w:pPr>
        <w:pStyle w:val="CommentText"/>
      </w:pPr>
      <w:r>
        <w:t xml:space="preserve">You could be doing manufacturing, tool design, test engineering, ASICs engineering, etc. Try to narrow in on what you’d really like to do and get help from others in understanding what those functions do in an engineering org. </w:t>
      </w:r>
    </w:p>
  </w:comment>
  <w:comment w:id="3" w:author="Mina Tawfick" w:date="2024-10-17T21:41:00Z" w:initials="MT">
    <w:p w14:paraId="6508FCAC" w14:textId="402AA231" w:rsidR="00BD6BE4" w:rsidRDefault="00BD6BE4" w:rsidP="00BD6BE4">
      <w:pPr>
        <w:pStyle w:val="CommentText"/>
      </w:pPr>
      <w:r>
        <w:rPr>
          <w:rStyle w:val="CommentReference"/>
        </w:rPr>
        <w:annotationRef/>
      </w:r>
      <w:r>
        <w:t xml:space="preserve">Remember that this is a competitive process, so if you spend time saying you only have medium proficiency and someone else doesn’t take time to do so, they’ll at least appear more confident than you. </w:t>
      </w:r>
    </w:p>
    <w:p w14:paraId="24D24427" w14:textId="77777777" w:rsidR="00BD6BE4" w:rsidRDefault="00BD6BE4" w:rsidP="00BD6BE4">
      <w:pPr>
        <w:pStyle w:val="CommentText"/>
      </w:pPr>
      <w:r>
        <w:t>A resume is a sales document, so don’t sell them on “im halfway confident I can do arduino”.</w:t>
      </w:r>
    </w:p>
    <w:p w14:paraId="318D54B3" w14:textId="77777777" w:rsidR="00BD6BE4" w:rsidRDefault="00BD6BE4" w:rsidP="00BD6BE4">
      <w:pPr>
        <w:pStyle w:val="CommentText"/>
      </w:pPr>
      <w:r>
        <w:t xml:space="preserve">Recommend breaking down your skills by domain. </w:t>
      </w:r>
    </w:p>
    <w:p w14:paraId="15F72A47" w14:textId="77777777" w:rsidR="00BD6BE4" w:rsidRDefault="00BD6BE4" w:rsidP="00BD6BE4">
      <w:pPr>
        <w:pStyle w:val="CommentText"/>
      </w:pPr>
      <w:r>
        <w:t>“Analytical skills”</w:t>
      </w:r>
    </w:p>
    <w:p w14:paraId="461D91B3" w14:textId="77777777" w:rsidR="00BD6BE4" w:rsidRDefault="00BD6BE4" w:rsidP="00BD6BE4">
      <w:pPr>
        <w:pStyle w:val="CommentText"/>
      </w:pPr>
      <w:r>
        <w:t>“Programming Languages”</w:t>
      </w:r>
    </w:p>
    <w:p w14:paraId="69F575E4" w14:textId="77777777" w:rsidR="00BD6BE4" w:rsidRDefault="00BD6BE4" w:rsidP="00BD6BE4">
      <w:pPr>
        <w:pStyle w:val="CommentText"/>
      </w:pPr>
      <w:r>
        <w:t>“Manufacturing methods” etc</w:t>
      </w:r>
    </w:p>
  </w:comment>
  <w:comment w:id="4" w:author="Mina Tawfick" w:date="2024-10-17T21:51:00Z" w:initials="MT">
    <w:p w14:paraId="38F55EAA" w14:textId="77777777" w:rsidR="00886CBF" w:rsidRDefault="00886CBF" w:rsidP="00886CBF">
      <w:pPr>
        <w:pStyle w:val="CommentText"/>
      </w:pPr>
      <w:r>
        <w:rPr>
          <w:rStyle w:val="CommentReference"/>
        </w:rPr>
        <w:annotationRef/>
      </w:r>
      <w:r>
        <w:t xml:space="preserve">Standardize the font across this document. </w:t>
      </w:r>
    </w:p>
  </w:comment>
  <w:comment w:id="5" w:author="Mina Tawfick" w:date="2024-10-17T22:26:00Z" w:initials="MT">
    <w:p w14:paraId="6F801450" w14:textId="77777777" w:rsidR="00D9133B" w:rsidRDefault="00D9133B" w:rsidP="00D9133B">
      <w:pPr>
        <w:pStyle w:val="CommentText"/>
      </w:pPr>
      <w:r>
        <w:rPr>
          <w:rStyle w:val="CommentReference"/>
        </w:rPr>
        <w:annotationRef/>
      </w:r>
      <w:r>
        <w:t>Give me an overview of the engineering problem your research is solving, rather than insight into the domain you are researching.  You can usually take this from the title of the paper that was/will be published.</w:t>
      </w:r>
    </w:p>
  </w:comment>
  <w:comment w:id="6" w:author="Mina Tawfick" w:date="2024-10-17T22:40:00Z" w:initials="MT">
    <w:p w14:paraId="6C2680E3" w14:textId="77777777" w:rsidR="000E5C87" w:rsidRDefault="000E5C87" w:rsidP="000E5C87">
      <w:pPr>
        <w:pStyle w:val="CommentText"/>
      </w:pPr>
      <w:r>
        <w:rPr>
          <w:rStyle w:val="CommentReference"/>
        </w:rPr>
        <w:annotationRef/>
      </w:r>
      <w:r>
        <w:t xml:space="preserve">This description of your work may be downplaying your contributions. What was your role in the assembly? Did you define the mechanical envelope?  Help calibrate machinery? Assist in the metrology associated with verifying the component meet requirements? </w:t>
      </w:r>
    </w:p>
  </w:comment>
  <w:comment w:id="7" w:author="Mina Tawfick" w:date="2024-10-17T22:38:00Z" w:initials="MT">
    <w:p w14:paraId="6C24F030" w14:textId="3EFA74B7" w:rsidR="000E5C87" w:rsidRDefault="000E5C87" w:rsidP="000E5C87">
      <w:pPr>
        <w:pStyle w:val="CommentText"/>
      </w:pPr>
      <w:r>
        <w:rPr>
          <w:rStyle w:val="CommentReference"/>
        </w:rPr>
        <w:annotationRef/>
      </w:r>
      <w:r>
        <w:t>This is really cool. Sounds like the lab wanted to test their additive manufacturing capability on harder to make parts. Did you learn a little about the GD&amp;T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31E939" w15:done="0"/>
  <w15:commentEx w15:paraId="657F8A68" w15:done="0"/>
  <w15:commentEx w15:paraId="69F575E4" w15:done="0"/>
  <w15:commentEx w15:paraId="38F55EAA" w15:done="0"/>
  <w15:commentEx w15:paraId="6F801450" w15:done="0"/>
  <w15:commentEx w15:paraId="6C2680E3" w15:done="0"/>
  <w15:commentEx w15:paraId="6C24F0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ECED56" w16cex:dateUtc="2024-10-18T05:46:00Z"/>
  <w16cex:commentExtensible w16cex:durableId="477BDD32" w16cex:dateUtc="2024-10-18T05:48:00Z"/>
  <w16cex:commentExtensible w16cex:durableId="2D52C6E0" w16cex:dateUtc="2024-10-18T04:41:00Z"/>
  <w16cex:commentExtensible w16cex:durableId="7AD03BD5" w16cex:dateUtc="2024-10-18T04:51:00Z"/>
  <w16cex:commentExtensible w16cex:durableId="3C69F35C" w16cex:dateUtc="2024-10-18T05:26:00Z"/>
  <w16cex:commentExtensible w16cex:durableId="14EC09EA" w16cex:dateUtc="2024-10-18T05:40:00Z"/>
  <w16cex:commentExtensible w16cex:durableId="12B1180E" w16cex:dateUtc="2024-10-18T0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31E939" w16cid:durableId="7AECED56"/>
  <w16cid:commentId w16cid:paraId="657F8A68" w16cid:durableId="477BDD32"/>
  <w16cid:commentId w16cid:paraId="69F575E4" w16cid:durableId="2D52C6E0"/>
  <w16cid:commentId w16cid:paraId="38F55EAA" w16cid:durableId="7AD03BD5"/>
  <w16cid:commentId w16cid:paraId="6F801450" w16cid:durableId="3C69F35C"/>
  <w16cid:commentId w16cid:paraId="6C2680E3" w16cid:durableId="14EC09EA"/>
  <w16cid:commentId w16cid:paraId="6C24F030" w16cid:durableId="12B118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636828"/>
    <w:multiLevelType w:val="hybridMultilevel"/>
    <w:tmpl w:val="255C9A48"/>
    <w:lvl w:ilvl="0" w:tplc="532C2DAE">
      <w:numFmt w:val="bullet"/>
      <w:lvlText w:val="•"/>
      <w:lvlJc w:val="left"/>
      <w:pPr>
        <w:ind w:left="1034" w:hanging="130"/>
      </w:pPr>
      <w:rPr>
        <w:rFonts w:ascii="Arial" w:eastAsia="Arial" w:hAnsi="Arial" w:cs="Arial" w:hint="default"/>
        <w:b w:val="0"/>
        <w:bCs w:val="0"/>
        <w:i/>
        <w:iCs/>
        <w:spacing w:val="0"/>
        <w:w w:val="177"/>
        <w:position w:val="3"/>
        <w:sz w:val="12"/>
        <w:szCs w:val="12"/>
        <w:lang w:val="en-US" w:eastAsia="en-US" w:bidi="ar-SA"/>
      </w:rPr>
    </w:lvl>
    <w:lvl w:ilvl="1" w:tplc="DB4A6002">
      <w:numFmt w:val="bullet"/>
      <w:lvlText w:val="•"/>
      <w:lvlJc w:val="left"/>
      <w:pPr>
        <w:ind w:left="2054" w:hanging="130"/>
      </w:pPr>
      <w:rPr>
        <w:rFonts w:hint="default"/>
        <w:lang w:val="en-US" w:eastAsia="en-US" w:bidi="ar-SA"/>
      </w:rPr>
    </w:lvl>
    <w:lvl w:ilvl="2" w:tplc="B5FC25DE">
      <w:numFmt w:val="bullet"/>
      <w:lvlText w:val="•"/>
      <w:lvlJc w:val="left"/>
      <w:pPr>
        <w:ind w:left="3068" w:hanging="130"/>
      </w:pPr>
      <w:rPr>
        <w:rFonts w:hint="default"/>
        <w:lang w:val="en-US" w:eastAsia="en-US" w:bidi="ar-SA"/>
      </w:rPr>
    </w:lvl>
    <w:lvl w:ilvl="3" w:tplc="0ECAC292">
      <w:numFmt w:val="bullet"/>
      <w:lvlText w:val="•"/>
      <w:lvlJc w:val="left"/>
      <w:pPr>
        <w:ind w:left="4082" w:hanging="130"/>
      </w:pPr>
      <w:rPr>
        <w:rFonts w:hint="default"/>
        <w:lang w:val="en-US" w:eastAsia="en-US" w:bidi="ar-SA"/>
      </w:rPr>
    </w:lvl>
    <w:lvl w:ilvl="4" w:tplc="D7AEE870">
      <w:numFmt w:val="bullet"/>
      <w:lvlText w:val="•"/>
      <w:lvlJc w:val="left"/>
      <w:pPr>
        <w:ind w:left="5096" w:hanging="130"/>
      </w:pPr>
      <w:rPr>
        <w:rFonts w:hint="default"/>
        <w:lang w:val="en-US" w:eastAsia="en-US" w:bidi="ar-SA"/>
      </w:rPr>
    </w:lvl>
    <w:lvl w:ilvl="5" w:tplc="D6ECAEDC">
      <w:numFmt w:val="bullet"/>
      <w:lvlText w:val="•"/>
      <w:lvlJc w:val="left"/>
      <w:pPr>
        <w:ind w:left="6110" w:hanging="130"/>
      </w:pPr>
      <w:rPr>
        <w:rFonts w:hint="default"/>
        <w:lang w:val="en-US" w:eastAsia="en-US" w:bidi="ar-SA"/>
      </w:rPr>
    </w:lvl>
    <w:lvl w:ilvl="6" w:tplc="E1484CA6">
      <w:numFmt w:val="bullet"/>
      <w:lvlText w:val="•"/>
      <w:lvlJc w:val="left"/>
      <w:pPr>
        <w:ind w:left="7124" w:hanging="130"/>
      </w:pPr>
      <w:rPr>
        <w:rFonts w:hint="default"/>
        <w:lang w:val="en-US" w:eastAsia="en-US" w:bidi="ar-SA"/>
      </w:rPr>
    </w:lvl>
    <w:lvl w:ilvl="7" w:tplc="D916C658">
      <w:numFmt w:val="bullet"/>
      <w:lvlText w:val="•"/>
      <w:lvlJc w:val="left"/>
      <w:pPr>
        <w:ind w:left="8138" w:hanging="130"/>
      </w:pPr>
      <w:rPr>
        <w:rFonts w:hint="default"/>
        <w:lang w:val="en-US" w:eastAsia="en-US" w:bidi="ar-SA"/>
      </w:rPr>
    </w:lvl>
    <w:lvl w:ilvl="8" w:tplc="B0B0F7B2">
      <w:numFmt w:val="bullet"/>
      <w:lvlText w:val="•"/>
      <w:lvlJc w:val="left"/>
      <w:pPr>
        <w:ind w:left="9152" w:hanging="130"/>
      </w:pPr>
      <w:rPr>
        <w:rFonts w:hint="default"/>
        <w:lang w:val="en-US" w:eastAsia="en-US" w:bidi="ar-SA"/>
      </w:rPr>
    </w:lvl>
  </w:abstractNum>
  <w:num w:numId="1" w16cid:durableId="20016201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na Tawfick">
    <w15:presenceInfo w15:providerId="Windows Live" w15:userId="00e157493c9901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72"/>
    <w:rsid w:val="000E5C87"/>
    <w:rsid w:val="00262372"/>
    <w:rsid w:val="002F2C94"/>
    <w:rsid w:val="004C7C5F"/>
    <w:rsid w:val="00886CBF"/>
    <w:rsid w:val="00BD6BE4"/>
    <w:rsid w:val="00D9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BEC"/>
  <w15:docId w15:val="{485D526E-8FFA-46B1-AEAB-A7043C96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20"/>
      <w:outlineLvl w:val="0"/>
    </w:pPr>
    <w:rPr>
      <w:rFonts w:ascii="Palatino Linotype" w:eastAsia="Palatino Linotype" w:hAnsi="Palatino Linotype" w:cs="Palatino Linotype"/>
      <w:b/>
      <w:bCs/>
      <w:sz w:val="28"/>
      <w:szCs w:val="28"/>
    </w:rPr>
  </w:style>
  <w:style w:type="paragraph" w:styleId="Heading2">
    <w:name w:val="heading 2"/>
    <w:basedOn w:val="Normal"/>
    <w:uiPriority w:val="9"/>
    <w:unhideWhenUsed/>
    <w:qFormat/>
    <w:pPr>
      <w:ind w:left="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70"/>
    </w:pPr>
  </w:style>
  <w:style w:type="paragraph" w:styleId="Title">
    <w:name w:val="Title"/>
    <w:basedOn w:val="Normal"/>
    <w:uiPriority w:val="10"/>
    <w:qFormat/>
    <w:pPr>
      <w:spacing w:before="26" w:line="632" w:lineRule="exact"/>
      <w:ind w:left="66"/>
      <w:jc w:val="center"/>
    </w:pPr>
    <w:rPr>
      <w:rFonts w:ascii="Palatino Linotype" w:eastAsia="Palatino Linotype" w:hAnsi="Palatino Linotype" w:cs="Palatino Linotype"/>
      <w:b/>
      <w:bCs/>
      <w:sz w:val="49"/>
      <w:szCs w:val="49"/>
    </w:rPr>
  </w:style>
  <w:style w:type="paragraph" w:styleId="ListParagraph">
    <w:name w:val="List Paragraph"/>
    <w:basedOn w:val="Normal"/>
    <w:uiPriority w:val="1"/>
    <w:qFormat/>
    <w:pPr>
      <w:spacing w:before="15"/>
      <w:ind w:left="1034" w:right="198" w:hanging="19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BD6BE4"/>
    <w:rPr>
      <w:sz w:val="16"/>
      <w:szCs w:val="16"/>
    </w:rPr>
  </w:style>
  <w:style w:type="paragraph" w:styleId="CommentText">
    <w:name w:val="annotation text"/>
    <w:basedOn w:val="Normal"/>
    <w:link w:val="CommentTextChar"/>
    <w:uiPriority w:val="99"/>
    <w:unhideWhenUsed/>
    <w:rsid w:val="00BD6BE4"/>
    <w:rPr>
      <w:sz w:val="20"/>
      <w:szCs w:val="20"/>
    </w:rPr>
  </w:style>
  <w:style w:type="character" w:customStyle="1" w:styleId="CommentTextChar">
    <w:name w:val="Comment Text Char"/>
    <w:basedOn w:val="DefaultParagraphFont"/>
    <w:link w:val="CommentText"/>
    <w:uiPriority w:val="99"/>
    <w:rsid w:val="00BD6BE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BD6BE4"/>
    <w:rPr>
      <w:b/>
      <w:bCs/>
    </w:rPr>
  </w:style>
  <w:style w:type="character" w:customStyle="1" w:styleId="CommentSubjectChar">
    <w:name w:val="Comment Subject Char"/>
    <w:basedOn w:val="CommentTextChar"/>
    <w:link w:val="CommentSubject"/>
    <w:uiPriority w:val="99"/>
    <w:semiHidden/>
    <w:rsid w:val="00BD6BE4"/>
    <w:rPr>
      <w:rFonts w:ascii="Cambria" w:eastAsia="Cambria" w:hAnsi="Cambria" w:cs="Cambria"/>
      <w:b/>
      <w:bCs/>
      <w:sz w:val="20"/>
      <w:szCs w:val="20"/>
    </w:rPr>
  </w:style>
  <w:style w:type="paragraph" w:styleId="Revision">
    <w:name w:val="Revision"/>
    <w:hidden/>
    <w:uiPriority w:val="99"/>
    <w:semiHidden/>
    <w:rsid w:val="000E5C87"/>
    <w:pPr>
      <w:widowControl/>
      <w:autoSpaceDE/>
      <w:autoSpaceDN/>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mirahmed@ucmerce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Glasgo_Alexander_Resume_QST_July_7 (1)</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Glasgo_Alexander_Resume_QST_July_7 (1)</dc:title>
  <dc:creator>Kamran Ahmed</dc:creator>
  <cp:lastModifiedBy>Mina Tawfick</cp:lastModifiedBy>
  <cp:revision>2</cp:revision>
  <dcterms:created xsi:type="dcterms:W3CDTF">2024-10-18T05:53:00Z</dcterms:created>
  <dcterms:modified xsi:type="dcterms:W3CDTF">2024-10-18T05:53:00Z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LastSaved">
    <vt:filetime>2024-10-18T00:00:00Z</vt:filetime>
  </property>
  <property fmtid="{D5CDD505-2E9C-101B-9397-08002B2CF9AE}" pid="4" name="Producer">
    <vt:lpwstr>Microsoft: Print To PDF</vt:lpwstr>
  </property>
</Properties>
</file>